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764"/>
        <w:gridCol w:w="890"/>
        <w:gridCol w:w="2838"/>
        <w:gridCol w:w="4703"/>
      </w:tblGrid>
      <w:tr w:rsidR="004C43AE" w:rsidRPr="004C43AE" w14:paraId="7ACBDDED" w14:textId="77777777" w:rsidTr="00597FEA">
        <w:trPr>
          <w:trHeight w:val="1134"/>
        </w:trPr>
        <w:tc>
          <w:tcPr>
            <w:tcW w:w="1162" w:type="pct"/>
            <w:gridSpan w:val="2"/>
            <w:vAlign w:val="center"/>
          </w:tcPr>
          <w:p w14:paraId="3AB4795B" w14:textId="77777777" w:rsidR="00786C3A" w:rsidRPr="004C43AE" w:rsidRDefault="00AD0B9C" w:rsidP="00786C3A">
            <w:pPr>
              <w:jc w:val="center"/>
              <w:rPr>
                <w:rFonts w:ascii="Times New Roman" w:hAnsi="Times New Roman" w:cs="Times New Roman"/>
                <w:b/>
                <w:szCs w:val="24"/>
              </w:rPr>
            </w:pPr>
            <w:r w:rsidRPr="004C43AE">
              <w:rPr>
                <w:rFonts w:ascii="Times New Roman" w:hAnsi="Times New Roman" w:cs="Times New Roman"/>
                <w:noProof/>
                <w:szCs w:val="24"/>
              </w:rPr>
              <w:drawing>
                <wp:inline distT="0" distB="0" distL="0" distR="0" wp14:anchorId="555B7219" wp14:editId="30351E7F">
                  <wp:extent cx="1324800" cy="687600"/>
                  <wp:effectExtent l="0" t="0" r="0" b="0"/>
                  <wp:docPr id="7" name="Picture 7" descr="X:\2. VAN BAN NOI BO\1. VAN BAN CHUNG\3. Bo nhan dien thuong hieu MIK GROUP\1. Hien hanh\V.03\2017.09.28 - Logo va bo nhan dien thuong hieu MIK Group - V.03\2017.09.28 - Logo MIK Group (V.03) - logo doc nguyen mau duong 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2. VAN BAN NOI BO\1. VAN BAN CHUNG\3. Bo nhan dien thuong hieu MIK GROUP\1. Hien hanh\V.03\2017.09.28 - Logo va bo nhan dien thuong hieu MIK Group - V.03\2017.09.28 - Logo MIK Group (V.03) - logo doc nguyen mau duong b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4800" cy="687600"/>
                          </a:xfrm>
                          <a:prstGeom prst="rect">
                            <a:avLst/>
                          </a:prstGeom>
                          <a:noFill/>
                          <a:ln>
                            <a:noFill/>
                          </a:ln>
                        </pic:spPr>
                      </pic:pic>
                    </a:graphicData>
                  </a:graphic>
                </wp:inline>
              </w:drawing>
            </w:r>
          </w:p>
        </w:tc>
        <w:tc>
          <w:tcPr>
            <w:tcW w:w="3838" w:type="pct"/>
            <w:gridSpan w:val="2"/>
            <w:vAlign w:val="center"/>
          </w:tcPr>
          <w:p w14:paraId="38A05AE5" w14:textId="5B99CC35" w:rsidR="00786C3A" w:rsidRPr="004C43AE" w:rsidRDefault="00786C3A" w:rsidP="00786C3A">
            <w:pPr>
              <w:jc w:val="center"/>
              <w:rPr>
                <w:rFonts w:ascii="Times New Roman" w:hAnsi="Times New Roman" w:cs="Times New Roman"/>
                <w:szCs w:val="24"/>
              </w:rPr>
            </w:pPr>
            <w:r w:rsidRPr="004C43AE">
              <w:rPr>
                <w:rFonts w:ascii="Times New Roman" w:hAnsi="Times New Roman" w:cs="Times New Roman"/>
                <w:b/>
                <w:szCs w:val="24"/>
              </w:rPr>
              <w:t>CÔNG TY CỔ PHẦN TẬ</w:t>
            </w:r>
            <w:r w:rsidR="00AD0B9C" w:rsidRPr="004C43AE">
              <w:rPr>
                <w:rFonts w:ascii="Times New Roman" w:hAnsi="Times New Roman" w:cs="Times New Roman"/>
                <w:b/>
                <w:szCs w:val="24"/>
              </w:rPr>
              <w:t>P ĐOÀN</w:t>
            </w:r>
            <w:r w:rsidRPr="004C43AE">
              <w:rPr>
                <w:rFonts w:ascii="Times New Roman" w:hAnsi="Times New Roman" w:cs="Times New Roman"/>
                <w:b/>
                <w:szCs w:val="24"/>
              </w:rPr>
              <w:t xml:space="preserve"> MIK</w:t>
            </w:r>
            <w:r w:rsidR="003E079C" w:rsidRPr="004C43AE">
              <w:rPr>
                <w:rFonts w:ascii="Times New Roman" w:hAnsi="Times New Roman" w:cs="Times New Roman"/>
                <w:b/>
                <w:szCs w:val="24"/>
              </w:rPr>
              <w:t xml:space="preserve"> </w:t>
            </w:r>
            <w:r w:rsidRPr="004C43AE">
              <w:rPr>
                <w:rFonts w:ascii="Times New Roman" w:hAnsi="Times New Roman" w:cs="Times New Roman"/>
                <w:b/>
                <w:szCs w:val="24"/>
              </w:rPr>
              <w:t>GROUP VIỆT NAM</w:t>
            </w:r>
          </w:p>
        </w:tc>
      </w:tr>
      <w:tr w:rsidR="004C43AE" w:rsidRPr="004C43AE" w14:paraId="13B6D8F2" w14:textId="77777777" w:rsidTr="008625FD">
        <w:trPr>
          <w:trHeight w:val="9765"/>
        </w:trPr>
        <w:tc>
          <w:tcPr>
            <w:tcW w:w="5000" w:type="pct"/>
            <w:gridSpan w:val="4"/>
            <w:vAlign w:val="center"/>
          </w:tcPr>
          <w:p w14:paraId="7E58F6FD" w14:textId="2578AF27" w:rsidR="00DE1CEA" w:rsidRPr="004C43AE" w:rsidRDefault="00A31353" w:rsidP="0027557B">
            <w:pPr>
              <w:pStyle w:val="NoSpacing"/>
              <w:jc w:val="center"/>
              <w:rPr>
                <w:rFonts w:ascii="Times New Roman" w:hAnsi="Times New Roman" w:cs="Times New Roman"/>
                <w:b/>
                <w:szCs w:val="24"/>
              </w:rPr>
            </w:pPr>
            <w:r w:rsidRPr="004C43AE">
              <w:rPr>
                <w:rFonts w:ascii="Times New Roman" w:hAnsi="Times New Roman" w:cs="Times New Roman"/>
                <w:b/>
                <w:sz w:val="40"/>
                <w:szCs w:val="24"/>
              </w:rPr>
              <w:t>QUY TRÌNH BAN HÀNH VĂN BẢN</w:t>
            </w:r>
          </w:p>
          <w:p w14:paraId="35EE3FF3" w14:textId="77777777" w:rsidR="0027557B" w:rsidRPr="004C43AE" w:rsidRDefault="0027557B" w:rsidP="0027557B">
            <w:pPr>
              <w:pStyle w:val="NoSpacing"/>
              <w:rPr>
                <w:rFonts w:ascii="Times New Roman" w:hAnsi="Times New Roman" w:cs="Times New Roman"/>
                <w:szCs w:val="24"/>
              </w:rPr>
            </w:pPr>
          </w:p>
          <w:p w14:paraId="355EDFA7" w14:textId="44F16173" w:rsidR="00DE1CEA" w:rsidRPr="004C43AE" w:rsidRDefault="00DE1CEA" w:rsidP="00A31353">
            <w:pPr>
              <w:jc w:val="center"/>
              <w:rPr>
                <w:rFonts w:ascii="Times New Roman" w:hAnsi="Times New Roman" w:cs="Times New Roman"/>
                <w:szCs w:val="24"/>
              </w:rPr>
            </w:pPr>
            <w:r w:rsidRPr="004C43AE">
              <w:rPr>
                <w:rFonts w:ascii="Times New Roman" w:hAnsi="Times New Roman" w:cs="Times New Roman"/>
                <w:i/>
                <w:szCs w:val="24"/>
              </w:rPr>
              <w:t>(Ban hành kèm theo Quyết định số ____</w:t>
            </w:r>
            <w:r w:rsidR="00A31353" w:rsidRPr="004C43AE">
              <w:rPr>
                <w:rFonts w:ascii="Times New Roman" w:hAnsi="Times New Roman" w:cs="Times New Roman"/>
                <w:i/>
                <w:szCs w:val="24"/>
              </w:rPr>
              <w:t>/20</w:t>
            </w:r>
            <w:r w:rsidR="00D065EB" w:rsidRPr="004C43AE">
              <w:rPr>
                <w:rFonts w:ascii="Times New Roman" w:hAnsi="Times New Roman" w:cs="Times New Roman"/>
                <w:i/>
                <w:szCs w:val="24"/>
              </w:rPr>
              <w:t>21</w:t>
            </w:r>
            <w:r w:rsidR="00A31353" w:rsidRPr="004C43AE">
              <w:rPr>
                <w:rFonts w:ascii="Times New Roman" w:hAnsi="Times New Roman" w:cs="Times New Roman"/>
                <w:i/>
                <w:szCs w:val="24"/>
              </w:rPr>
              <w:t xml:space="preserve">/QĐ-TGĐ </w:t>
            </w:r>
            <w:r w:rsidRPr="004C43AE">
              <w:rPr>
                <w:rFonts w:ascii="Times New Roman" w:hAnsi="Times New Roman" w:cs="Times New Roman"/>
                <w:i/>
                <w:szCs w:val="24"/>
              </w:rPr>
              <w:t>ngày ___/___/</w:t>
            </w:r>
            <w:r w:rsidR="00A31353" w:rsidRPr="004C43AE">
              <w:rPr>
                <w:rFonts w:ascii="Times New Roman" w:hAnsi="Times New Roman" w:cs="Times New Roman"/>
                <w:i/>
                <w:szCs w:val="24"/>
              </w:rPr>
              <w:t>20</w:t>
            </w:r>
            <w:r w:rsidR="00D065EB" w:rsidRPr="004C43AE">
              <w:rPr>
                <w:rFonts w:ascii="Times New Roman" w:hAnsi="Times New Roman" w:cs="Times New Roman"/>
                <w:i/>
                <w:szCs w:val="24"/>
              </w:rPr>
              <w:t>21</w:t>
            </w:r>
            <w:r w:rsidRPr="004C43AE">
              <w:rPr>
                <w:rFonts w:ascii="Times New Roman" w:hAnsi="Times New Roman" w:cs="Times New Roman"/>
                <w:i/>
                <w:szCs w:val="24"/>
              </w:rPr>
              <w:t xml:space="preserve"> của TGĐ)</w:t>
            </w:r>
          </w:p>
        </w:tc>
      </w:tr>
      <w:tr w:rsidR="004C43AE" w:rsidRPr="004C43AE" w14:paraId="08D6BACE" w14:textId="77777777" w:rsidTr="0027557B">
        <w:trPr>
          <w:trHeight w:val="935"/>
        </w:trPr>
        <w:tc>
          <w:tcPr>
            <w:tcW w:w="713" w:type="pct"/>
            <w:vAlign w:val="center"/>
          </w:tcPr>
          <w:p w14:paraId="68AD7622" w14:textId="24261594" w:rsidR="00DE1CEA" w:rsidRPr="004C43AE" w:rsidRDefault="006B48D2" w:rsidP="00DE1CEA">
            <w:pPr>
              <w:rPr>
                <w:rFonts w:ascii="Times New Roman" w:hAnsi="Times New Roman" w:cs="Times New Roman"/>
                <w:b/>
                <w:szCs w:val="24"/>
              </w:rPr>
            </w:pPr>
            <w:r w:rsidRPr="004C43AE">
              <w:rPr>
                <w:rFonts w:ascii="Times New Roman" w:hAnsi="Times New Roman" w:cs="Times New Roman"/>
                <w:b/>
                <w:szCs w:val="24"/>
                <w:lang w:val="vi-VN"/>
              </w:rPr>
              <w:t xml:space="preserve">Chủ trì/ </w:t>
            </w:r>
            <w:commentRangeStart w:id="1"/>
            <w:commentRangeStart w:id="2"/>
            <w:r w:rsidR="004F2ED6" w:rsidRPr="004C43AE">
              <w:rPr>
                <w:rFonts w:ascii="Times New Roman" w:hAnsi="Times New Roman" w:cs="Times New Roman"/>
                <w:b/>
                <w:szCs w:val="24"/>
              </w:rPr>
              <w:t>Soạn thảo</w:t>
            </w:r>
            <w:commentRangeEnd w:id="1"/>
            <w:r w:rsidR="00ED2128">
              <w:rPr>
                <w:rStyle w:val="CommentReference"/>
              </w:rPr>
              <w:commentReference w:id="1"/>
            </w:r>
            <w:commentRangeEnd w:id="2"/>
            <w:r w:rsidR="00DF64C3">
              <w:rPr>
                <w:rStyle w:val="CommentReference"/>
              </w:rPr>
              <w:commentReference w:id="2"/>
            </w:r>
          </w:p>
        </w:tc>
        <w:tc>
          <w:tcPr>
            <w:tcW w:w="1930" w:type="pct"/>
            <w:gridSpan w:val="2"/>
            <w:vAlign w:val="center"/>
          </w:tcPr>
          <w:p w14:paraId="6199D55C" w14:textId="16DC0A35" w:rsidR="00DE1CEA" w:rsidRPr="004C43AE" w:rsidRDefault="00D065EB" w:rsidP="00DE1CEA">
            <w:pPr>
              <w:rPr>
                <w:rFonts w:ascii="Times New Roman" w:hAnsi="Times New Roman" w:cs="Times New Roman"/>
                <w:szCs w:val="24"/>
              </w:rPr>
            </w:pPr>
            <w:r w:rsidRPr="004C43AE">
              <w:rPr>
                <w:rFonts w:ascii="Times New Roman" w:hAnsi="Times New Roman" w:cs="Times New Roman"/>
                <w:szCs w:val="24"/>
              </w:rPr>
              <w:t>Văn Phòng Tổng Giám đốc</w:t>
            </w:r>
          </w:p>
        </w:tc>
        <w:tc>
          <w:tcPr>
            <w:tcW w:w="2357" w:type="pct"/>
            <w:vAlign w:val="bottom"/>
          </w:tcPr>
          <w:p w14:paraId="659B108C" w14:textId="77777777" w:rsidR="00DE1CEA" w:rsidRPr="004C43AE" w:rsidRDefault="00DE1CEA" w:rsidP="00DE1CEA">
            <w:pPr>
              <w:jc w:val="right"/>
              <w:rPr>
                <w:rFonts w:ascii="Times New Roman" w:hAnsi="Times New Roman" w:cs="Times New Roman"/>
                <w:szCs w:val="24"/>
              </w:rPr>
            </w:pPr>
            <w:r w:rsidRPr="004C43AE">
              <w:rPr>
                <w:rFonts w:ascii="Times New Roman" w:hAnsi="Times New Roman" w:cs="Times New Roman"/>
                <w:szCs w:val="24"/>
              </w:rPr>
              <w:t>Ngày: ___/___/_____</w:t>
            </w:r>
          </w:p>
        </w:tc>
      </w:tr>
      <w:tr w:rsidR="004C43AE" w:rsidRPr="004C43AE" w14:paraId="69460699" w14:textId="77777777" w:rsidTr="0027557B">
        <w:trPr>
          <w:trHeight w:val="935"/>
        </w:trPr>
        <w:tc>
          <w:tcPr>
            <w:tcW w:w="713" w:type="pct"/>
            <w:vMerge w:val="restart"/>
            <w:vAlign w:val="center"/>
          </w:tcPr>
          <w:p w14:paraId="2C58E817" w14:textId="5941849D" w:rsidR="00ED0346" w:rsidRPr="004C43AE" w:rsidRDefault="00F40EFA" w:rsidP="00DE1CEA">
            <w:pPr>
              <w:rPr>
                <w:rFonts w:ascii="Times New Roman" w:hAnsi="Times New Roman" w:cs="Times New Roman"/>
                <w:b/>
                <w:szCs w:val="24"/>
              </w:rPr>
            </w:pPr>
            <w:r w:rsidRPr="004C43AE">
              <w:rPr>
                <w:rFonts w:ascii="Times New Roman" w:hAnsi="Times New Roman" w:cs="Times New Roman"/>
                <w:b/>
                <w:szCs w:val="24"/>
              </w:rPr>
              <w:t>Kiểm tra</w:t>
            </w:r>
          </w:p>
        </w:tc>
        <w:tc>
          <w:tcPr>
            <w:tcW w:w="1930" w:type="pct"/>
            <w:gridSpan w:val="2"/>
            <w:vAlign w:val="center"/>
          </w:tcPr>
          <w:p w14:paraId="69CC7459" w14:textId="79613EC3" w:rsidR="00ED0346" w:rsidRPr="004C43AE" w:rsidRDefault="00D065EB" w:rsidP="00DE1CEA">
            <w:pPr>
              <w:rPr>
                <w:rFonts w:ascii="Times New Roman" w:hAnsi="Times New Roman" w:cs="Times New Roman"/>
                <w:szCs w:val="24"/>
              </w:rPr>
            </w:pPr>
            <w:r w:rsidRPr="004C43AE">
              <w:rPr>
                <w:rFonts w:ascii="Times New Roman" w:hAnsi="Times New Roman" w:cs="Times New Roman"/>
                <w:szCs w:val="24"/>
              </w:rPr>
              <w:t>Phòng Kiểm Soát Nội Bộ</w:t>
            </w:r>
          </w:p>
        </w:tc>
        <w:tc>
          <w:tcPr>
            <w:tcW w:w="2357" w:type="pct"/>
            <w:vAlign w:val="bottom"/>
          </w:tcPr>
          <w:p w14:paraId="63986ACC" w14:textId="35E6A7CB" w:rsidR="00ED0346" w:rsidRPr="004C43AE" w:rsidRDefault="00ED0346" w:rsidP="00DE1CEA">
            <w:pPr>
              <w:jc w:val="right"/>
              <w:rPr>
                <w:rFonts w:ascii="Times New Roman" w:hAnsi="Times New Roman" w:cs="Times New Roman"/>
                <w:szCs w:val="24"/>
              </w:rPr>
            </w:pPr>
            <w:r w:rsidRPr="004C43AE">
              <w:rPr>
                <w:rFonts w:ascii="Times New Roman" w:hAnsi="Times New Roman" w:cs="Times New Roman"/>
                <w:szCs w:val="24"/>
              </w:rPr>
              <w:t>Ngày: ___/___/_____</w:t>
            </w:r>
          </w:p>
        </w:tc>
      </w:tr>
      <w:tr w:rsidR="004C43AE" w:rsidRPr="004C43AE" w14:paraId="0F0CF7B1" w14:textId="77777777" w:rsidTr="0027557B">
        <w:trPr>
          <w:trHeight w:val="935"/>
        </w:trPr>
        <w:tc>
          <w:tcPr>
            <w:tcW w:w="713" w:type="pct"/>
            <w:vMerge/>
            <w:vAlign w:val="center"/>
          </w:tcPr>
          <w:p w14:paraId="30C9328D" w14:textId="49EF8CEE" w:rsidR="00ED0346" w:rsidRPr="004C43AE" w:rsidRDefault="00ED0346" w:rsidP="00DE1CEA">
            <w:pPr>
              <w:rPr>
                <w:rFonts w:ascii="Times New Roman" w:hAnsi="Times New Roman" w:cs="Times New Roman"/>
                <w:b/>
                <w:szCs w:val="24"/>
              </w:rPr>
            </w:pPr>
          </w:p>
        </w:tc>
        <w:tc>
          <w:tcPr>
            <w:tcW w:w="1930" w:type="pct"/>
            <w:gridSpan w:val="2"/>
            <w:vAlign w:val="center"/>
          </w:tcPr>
          <w:p w14:paraId="31A50A2A" w14:textId="3AE6822A" w:rsidR="00ED0346" w:rsidRPr="004C43AE" w:rsidRDefault="00ED0346" w:rsidP="001549A4">
            <w:pPr>
              <w:rPr>
                <w:rFonts w:ascii="Times New Roman" w:hAnsi="Times New Roman" w:cs="Times New Roman"/>
                <w:szCs w:val="24"/>
              </w:rPr>
            </w:pPr>
            <w:r w:rsidRPr="004C43AE">
              <w:rPr>
                <w:rFonts w:ascii="Times New Roman" w:hAnsi="Times New Roman" w:cs="Times New Roman"/>
                <w:szCs w:val="24"/>
              </w:rPr>
              <w:t xml:space="preserve">Khối Pháp lý/Phòng PL DN&amp;ĐT </w:t>
            </w:r>
          </w:p>
        </w:tc>
        <w:tc>
          <w:tcPr>
            <w:tcW w:w="2357" w:type="pct"/>
            <w:vAlign w:val="bottom"/>
          </w:tcPr>
          <w:p w14:paraId="2383B6EA" w14:textId="77777777" w:rsidR="00ED0346" w:rsidRPr="004C43AE" w:rsidRDefault="00ED0346" w:rsidP="00DE1CEA">
            <w:pPr>
              <w:jc w:val="right"/>
              <w:rPr>
                <w:rFonts w:ascii="Times New Roman" w:hAnsi="Times New Roman" w:cs="Times New Roman"/>
                <w:szCs w:val="24"/>
              </w:rPr>
            </w:pPr>
            <w:r w:rsidRPr="004C43AE">
              <w:rPr>
                <w:rFonts w:ascii="Times New Roman" w:hAnsi="Times New Roman" w:cs="Times New Roman"/>
                <w:szCs w:val="24"/>
              </w:rPr>
              <w:t>Ngày: ___/___/_____</w:t>
            </w:r>
          </w:p>
        </w:tc>
      </w:tr>
      <w:tr w:rsidR="004C43AE" w:rsidRPr="004C43AE" w14:paraId="7AACB48F" w14:textId="77777777" w:rsidTr="0027557B">
        <w:trPr>
          <w:trHeight w:val="935"/>
        </w:trPr>
        <w:tc>
          <w:tcPr>
            <w:tcW w:w="713" w:type="pct"/>
            <w:vAlign w:val="center"/>
          </w:tcPr>
          <w:p w14:paraId="37F38832" w14:textId="77777777" w:rsidR="00941B35" w:rsidRPr="004C43AE" w:rsidRDefault="00941B35" w:rsidP="00DE1CEA">
            <w:pPr>
              <w:rPr>
                <w:rFonts w:ascii="Times New Roman" w:hAnsi="Times New Roman" w:cs="Times New Roman"/>
                <w:b/>
                <w:szCs w:val="24"/>
              </w:rPr>
            </w:pPr>
            <w:r w:rsidRPr="004C43AE">
              <w:rPr>
                <w:rFonts w:ascii="Times New Roman" w:hAnsi="Times New Roman" w:cs="Times New Roman"/>
                <w:b/>
                <w:szCs w:val="24"/>
              </w:rPr>
              <w:t>Phê duyệt</w:t>
            </w:r>
          </w:p>
        </w:tc>
        <w:tc>
          <w:tcPr>
            <w:tcW w:w="1930" w:type="pct"/>
            <w:gridSpan w:val="2"/>
            <w:vAlign w:val="center"/>
          </w:tcPr>
          <w:p w14:paraId="14BCBBF6" w14:textId="75F1307C" w:rsidR="0027557B" w:rsidRPr="004C43AE" w:rsidRDefault="000C4F0A" w:rsidP="00DE1CEA">
            <w:pPr>
              <w:rPr>
                <w:rFonts w:ascii="Times New Roman" w:hAnsi="Times New Roman" w:cs="Times New Roman"/>
                <w:szCs w:val="24"/>
              </w:rPr>
            </w:pPr>
            <w:r w:rsidRPr="004C43AE">
              <w:rPr>
                <w:rFonts w:ascii="Times New Roman" w:hAnsi="Times New Roman" w:cs="Times New Roman"/>
                <w:szCs w:val="24"/>
              </w:rPr>
              <w:t>Tổng Giám đốc</w:t>
            </w:r>
          </w:p>
        </w:tc>
        <w:tc>
          <w:tcPr>
            <w:tcW w:w="2357" w:type="pct"/>
            <w:vAlign w:val="bottom"/>
          </w:tcPr>
          <w:p w14:paraId="27837F05" w14:textId="77777777" w:rsidR="00941B35" w:rsidRPr="004C43AE" w:rsidRDefault="00941B35" w:rsidP="00DE1CEA">
            <w:pPr>
              <w:jc w:val="right"/>
              <w:rPr>
                <w:rFonts w:ascii="Times New Roman" w:hAnsi="Times New Roman" w:cs="Times New Roman"/>
                <w:szCs w:val="24"/>
              </w:rPr>
            </w:pPr>
            <w:r w:rsidRPr="004C43AE">
              <w:rPr>
                <w:rFonts w:ascii="Times New Roman" w:hAnsi="Times New Roman" w:cs="Times New Roman"/>
                <w:szCs w:val="24"/>
              </w:rPr>
              <w:t>Ngày: ___/___/_____</w:t>
            </w:r>
          </w:p>
        </w:tc>
      </w:tr>
    </w:tbl>
    <w:sdt>
      <w:sdtPr>
        <w:rPr>
          <w:rFonts w:ascii="Arial" w:eastAsiaTheme="minorHAnsi" w:hAnsi="Arial" w:cstheme="minorBidi"/>
          <w:b w:val="0"/>
          <w:bCs w:val="0"/>
          <w:color w:val="auto"/>
          <w:sz w:val="24"/>
          <w:szCs w:val="22"/>
          <w:lang w:eastAsia="en-US"/>
        </w:rPr>
        <w:id w:val="1136299559"/>
        <w:docPartObj>
          <w:docPartGallery w:val="Table of Contents"/>
          <w:docPartUnique/>
        </w:docPartObj>
      </w:sdtPr>
      <w:sdtEndPr>
        <w:rPr>
          <w:noProof/>
        </w:rPr>
      </w:sdtEndPr>
      <w:sdtContent>
        <w:p w14:paraId="418F4749" w14:textId="2A5BE142" w:rsidR="00432BFB" w:rsidRDefault="00432BFB">
          <w:pPr>
            <w:pStyle w:val="TOCHeading"/>
          </w:pPr>
          <w:r>
            <w:t>Contents</w:t>
          </w:r>
        </w:p>
        <w:p w14:paraId="48BA921D" w14:textId="5F275EAB" w:rsidR="005252DD" w:rsidRDefault="00432BFB">
          <w:pPr>
            <w:pStyle w:val="TOC1"/>
            <w:rPr>
              <w:rFonts w:eastAsiaTheme="minorEastAsia"/>
              <w:noProof/>
            </w:rPr>
          </w:pPr>
          <w:r>
            <w:fldChar w:fldCharType="begin"/>
          </w:r>
          <w:r>
            <w:instrText xml:space="preserve"> TOC \o "1-3" \h \z \u </w:instrText>
          </w:r>
          <w:r>
            <w:fldChar w:fldCharType="separate"/>
          </w:r>
          <w:hyperlink w:anchor="_Toc62657613" w:history="1">
            <w:r w:rsidR="005252DD" w:rsidRPr="00346E26">
              <w:rPr>
                <w:rStyle w:val="Hyperlink"/>
                <w:rFonts w:ascii="Times New Roman" w:hAnsi="Times New Roman" w:cs="Times New Roman"/>
                <w:b/>
                <w:noProof/>
              </w:rPr>
              <w:t>I.</w:t>
            </w:r>
            <w:r w:rsidR="005252DD">
              <w:rPr>
                <w:rFonts w:eastAsiaTheme="minorEastAsia"/>
                <w:noProof/>
              </w:rPr>
              <w:tab/>
            </w:r>
            <w:r w:rsidR="005252DD" w:rsidRPr="00346E26">
              <w:rPr>
                <w:rStyle w:val="Hyperlink"/>
                <w:rFonts w:ascii="Times New Roman" w:hAnsi="Times New Roman" w:cs="Times New Roman"/>
                <w:b/>
                <w:noProof/>
              </w:rPr>
              <w:t>ĐỐI TƯỢNG VÀ PHẠM VI ÁP DỤNG</w:t>
            </w:r>
            <w:r w:rsidR="005252DD">
              <w:rPr>
                <w:noProof/>
                <w:webHidden/>
              </w:rPr>
              <w:tab/>
            </w:r>
            <w:r w:rsidR="005252DD">
              <w:rPr>
                <w:noProof/>
                <w:webHidden/>
              </w:rPr>
              <w:fldChar w:fldCharType="begin"/>
            </w:r>
            <w:r w:rsidR="005252DD">
              <w:rPr>
                <w:noProof/>
                <w:webHidden/>
              </w:rPr>
              <w:instrText xml:space="preserve"> PAGEREF _Toc62657613 \h </w:instrText>
            </w:r>
            <w:r w:rsidR="005252DD">
              <w:rPr>
                <w:noProof/>
                <w:webHidden/>
              </w:rPr>
            </w:r>
            <w:r w:rsidR="005252DD">
              <w:rPr>
                <w:noProof/>
                <w:webHidden/>
              </w:rPr>
              <w:fldChar w:fldCharType="separate"/>
            </w:r>
            <w:r w:rsidR="005252DD">
              <w:rPr>
                <w:noProof/>
                <w:webHidden/>
              </w:rPr>
              <w:t>2</w:t>
            </w:r>
            <w:r w:rsidR="005252DD">
              <w:rPr>
                <w:noProof/>
                <w:webHidden/>
              </w:rPr>
              <w:fldChar w:fldCharType="end"/>
            </w:r>
          </w:hyperlink>
        </w:p>
        <w:p w14:paraId="38843BC7" w14:textId="1A86C2F8" w:rsidR="005252DD" w:rsidRDefault="00CE131C">
          <w:pPr>
            <w:pStyle w:val="TOC2"/>
            <w:rPr>
              <w:rFonts w:eastAsiaTheme="minorEastAsia"/>
              <w:noProof/>
            </w:rPr>
          </w:pPr>
          <w:hyperlink w:anchor="_Toc62657614" w:history="1">
            <w:r w:rsidR="005252DD" w:rsidRPr="00346E26">
              <w:rPr>
                <w:rStyle w:val="Hyperlink"/>
                <w:rFonts w:ascii="Times New Roman" w:hAnsi="Times New Roman" w:cs="Times New Roman"/>
                <w:b/>
                <w:noProof/>
              </w:rPr>
              <w:t>1.</w:t>
            </w:r>
            <w:r w:rsidR="005252DD">
              <w:rPr>
                <w:rFonts w:eastAsiaTheme="minorEastAsia"/>
                <w:noProof/>
              </w:rPr>
              <w:tab/>
            </w:r>
            <w:r w:rsidR="005252DD" w:rsidRPr="00346E26">
              <w:rPr>
                <w:rStyle w:val="Hyperlink"/>
                <w:rFonts w:ascii="Times New Roman" w:hAnsi="Times New Roman" w:cs="Times New Roman"/>
                <w:b/>
                <w:noProof/>
              </w:rPr>
              <w:t>Đối tượng áp dụng</w:t>
            </w:r>
            <w:r w:rsidR="005252DD">
              <w:rPr>
                <w:noProof/>
                <w:webHidden/>
              </w:rPr>
              <w:tab/>
            </w:r>
            <w:r w:rsidR="005252DD">
              <w:rPr>
                <w:noProof/>
                <w:webHidden/>
              </w:rPr>
              <w:fldChar w:fldCharType="begin"/>
            </w:r>
            <w:r w:rsidR="005252DD">
              <w:rPr>
                <w:noProof/>
                <w:webHidden/>
              </w:rPr>
              <w:instrText xml:space="preserve"> PAGEREF _Toc62657614 \h </w:instrText>
            </w:r>
            <w:r w:rsidR="005252DD">
              <w:rPr>
                <w:noProof/>
                <w:webHidden/>
              </w:rPr>
            </w:r>
            <w:r w:rsidR="005252DD">
              <w:rPr>
                <w:noProof/>
                <w:webHidden/>
              </w:rPr>
              <w:fldChar w:fldCharType="separate"/>
            </w:r>
            <w:r w:rsidR="005252DD">
              <w:rPr>
                <w:noProof/>
                <w:webHidden/>
              </w:rPr>
              <w:t>2</w:t>
            </w:r>
            <w:r w:rsidR="005252DD">
              <w:rPr>
                <w:noProof/>
                <w:webHidden/>
              </w:rPr>
              <w:fldChar w:fldCharType="end"/>
            </w:r>
          </w:hyperlink>
        </w:p>
        <w:p w14:paraId="43F60195" w14:textId="716F9536" w:rsidR="005252DD" w:rsidRDefault="00CE131C">
          <w:pPr>
            <w:pStyle w:val="TOC2"/>
            <w:rPr>
              <w:rFonts w:eastAsiaTheme="minorEastAsia"/>
              <w:noProof/>
            </w:rPr>
          </w:pPr>
          <w:hyperlink w:anchor="_Toc62657615" w:history="1">
            <w:r w:rsidR="005252DD" w:rsidRPr="00346E26">
              <w:rPr>
                <w:rStyle w:val="Hyperlink"/>
                <w:rFonts w:ascii="Times New Roman" w:hAnsi="Times New Roman" w:cs="Times New Roman"/>
                <w:b/>
                <w:noProof/>
              </w:rPr>
              <w:t>2.</w:t>
            </w:r>
            <w:r w:rsidR="005252DD">
              <w:rPr>
                <w:rFonts w:eastAsiaTheme="minorEastAsia"/>
                <w:noProof/>
              </w:rPr>
              <w:tab/>
            </w:r>
            <w:r w:rsidR="005252DD" w:rsidRPr="00346E26">
              <w:rPr>
                <w:rStyle w:val="Hyperlink"/>
                <w:rFonts w:ascii="Times New Roman" w:hAnsi="Times New Roman" w:cs="Times New Roman"/>
                <w:b/>
                <w:noProof/>
              </w:rPr>
              <w:t>Phạm vi áp dụng</w:t>
            </w:r>
            <w:r w:rsidR="005252DD">
              <w:rPr>
                <w:noProof/>
                <w:webHidden/>
              </w:rPr>
              <w:tab/>
            </w:r>
            <w:r w:rsidR="005252DD">
              <w:rPr>
                <w:noProof/>
                <w:webHidden/>
              </w:rPr>
              <w:fldChar w:fldCharType="begin"/>
            </w:r>
            <w:r w:rsidR="005252DD">
              <w:rPr>
                <w:noProof/>
                <w:webHidden/>
              </w:rPr>
              <w:instrText xml:space="preserve"> PAGEREF _Toc62657615 \h </w:instrText>
            </w:r>
            <w:r w:rsidR="005252DD">
              <w:rPr>
                <w:noProof/>
                <w:webHidden/>
              </w:rPr>
            </w:r>
            <w:r w:rsidR="005252DD">
              <w:rPr>
                <w:noProof/>
                <w:webHidden/>
              </w:rPr>
              <w:fldChar w:fldCharType="separate"/>
            </w:r>
            <w:r w:rsidR="005252DD">
              <w:rPr>
                <w:noProof/>
                <w:webHidden/>
              </w:rPr>
              <w:t>3</w:t>
            </w:r>
            <w:r w:rsidR="005252DD">
              <w:rPr>
                <w:noProof/>
                <w:webHidden/>
              </w:rPr>
              <w:fldChar w:fldCharType="end"/>
            </w:r>
          </w:hyperlink>
        </w:p>
        <w:p w14:paraId="4FA7851F" w14:textId="2B5ED5C5" w:rsidR="005252DD" w:rsidRDefault="00CE131C">
          <w:pPr>
            <w:pStyle w:val="TOC1"/>
            <w:rPr>
              <w:rFonts w:eastAsiaTheme="minorEastAsia"/>
              <w:noProof/>
            </w:rPr>
          </w:pPr>
          <w:hyperlink w:anchor="_Toc62657616" w:history="1">
            <w:r w:rsidR="005252DD" w:rsidRPr="00346E26">
              <w:rPr>
                <w:rStyle w:val="Hyperlink"/>
                <w:rFonts w:ascii="Times New Roman" w:hAnsi="Times New Roman" w:cs="Times New Roman"/>
                <w:b/>
                <w:bCs/>
                <w:noProof/>
              </w:rPr>
              <w:t>II.</w:t>
            </w:r>
            <w:r w:rsidR="005252DD">
              <w:rPr>
                <w:rFonts w:eastAsiaTheme="minorEastAsia"/>
                <w:noProof/>
              </w:rPr>
              <w:tab/>
            </w:r>
            <w:r w:rsidR="005252DD" w:rsidRPr="00346E26">
              <w:rPr>
                <w:rStyle w:val="Hyperlink"/>
                <w:rFonts w:ascii="Times New Roman" w:hAnsi="Times New Roman" w:cs="Times New Roman"/>
                <w:b/>
                <w:bCs/>
                <w:noProof/>
              </w:rPr>
              <w:t>ĐỊNH NGHĨA VÀ CHỮ VIẾT TẮT</w:t>
            </w:r>
            <w:r w:rsidR="005252DD">
              <w:rPr>
                <w:noProof/>
                <w:webHidden/>
              </w:rPr>
              <w:tab/>
            </w:r>
            <w:r w:rsidR="005252DD">
              <w:rPr>
                <w:noProof/>
                <w:webHidden/>
              </w:rPr>
              <w:fldChar w:fldCharType="begin"/>
            </w:r>
            <w:r w:rsidR="005252DD">
              <w:rPr>
                <w:noProof/>
                <w:webHidden/>
              </w:rPr>
              <w:instrText xml:space="preserve"> PAGEREF _Toc62657616 \h </w:instrText>
            </w:r>
            <w:r w:rsidR="005252DD">
              <w:rPr>
                <w:noProof/>
                <w:webHidden/>
              </w:rPr>
            </w:r>
            <w:r w:rsidR="005252DD">
              <w:rPr>
                <w:noProof/>
                <w:webHidden/>
              </w:rPr>
              <w:fldChar w:fldCharType="separate"/>
            </w:r>
            <w:r w:rsidR="005252DD">
              <w:rPr>
                <w:noProof/>
                <w:webHidden/>
              </w:rPr>
              <w:t>3</w:t>
            </w:r>
            <w:r w:rsidR="005252DD">
              <w:rPr>
                <w:noProof/>
                <w:webHidden/>
              </w:rPr>
              <w:fldChar w:fldCharType="end"/>
            </w:r>
          </w:hyperlink>
        </w:p>
        <w:p w14:paraId="17717BD6" w14:textId="3A5D807D" w:rsidR="005252DD" w:rsidRDefault="00CE131C">
          <w:pPr>
            <w:pStyle w:val="TOC1"/>
            <w:rPr>
              <w:rFonts w:eastAsiaTheme="minorEastAsia"/>
              <w:noProof/>
            </w:rPr>
          </w:pPr>
          <w:hyperlink w:anchor="_Toc62657635" w:history="1">
            <w:r w:rsidR="005252DD" w:rsidRPr="00346E26">
              <w:rPr>
                <w:rStyle w:val="Hyperlink"/>
                <w:rFonts w:ascii="Times New Roman" w:hAnsi="Times New Roman" w:cs="Times New Roman"/>
                <w:b/>
                <w:noProof/>
              </w:rPr>
              <w:t>III.</w:t>
            </w:r>
            <w:r w:rsidR="005252DD">
              <w:rPr>
                <w:rFonts w:eastAsiaTheme="minorEastAsia"/>
                <w:noProof/>
              </w:rPr>
              <w:tab/>
            </w:r>
            <w:r w:rsidR="005252DD" w:rsidRPr="00346E26">
              <w:rPr>
                <w:rStyle w:val="Hyperlink"/>
                <w:rFonts w:ascii="Times New Roman" w:hAnsi="Times New Roman" w:cs="Times New Roman"/>
                <w:b/>
                <w:noProof/>
              </w:rPr>
              <w:t>QUY TRÌNH THỰC HIỆN</w:t>
            </w:r>
            <w:r w:rsidR="005252DD">
              <w:rPr>
                <w:noProof/>
                <w:webHidden/>
              </w:rPr>
              <w:tab/>
            </w:r>
            <w:r w:rsidR="005252DD">
              <w:rPr>
                <w:noProof/>
                <w:webHidden/>
              </w:rPr>
              <w:fldChar w:fldCharType="begin"/>
            </w:r>
            <w:r w:rsidR="005252DD">
              <w:rPr>
                <w:noProof/>
                <w:webHidden/>
              </w:rPr>
              <w:instrText xml:space="preserve"> PAGEREF _Toc62657635 \h </w:instrText>
            </w:r>
            <w:r w:rsidR="005252DD">
              <w:rPr>
                <w:noProof/>
                <w:webHidden/>
              </w:rPr>
            </w:r>
            <w:r w:rsidR="005252DD">
              <w:rPr>
                <w:noProof/>
                <w:webHidden/>
              </w:rPr>
              <w:fldChar w:fldCharType="separate"/>
            </w:r>
            <w:r w:rsidR="005252DD">
              <w:rPr>
                <w:noProof/>
                <w:webHidden/>
              </w:rPr>
              <w:t>3</w:t>
            </w:r>
            <w:r w:rsidR="005252DD">
              <w:rPr>
                <w:noProof/>
                <w:webHidden/>
              </w:rPr>
              <w:fldChar w:fldCharType="end"/>
            </w:r>
          </w:hyperlink>
        </w:p>
        <w:p w14:paraId="77A87EDB" w14:textId="7CEDF414" w:rsidR="005252DD" w:rsidRDefault="00CE131C">
          <w:pPr>
            <w:pStyle w:val="TOC2"/>
            <w:rPr>
              <w:rFonts w:eastAsiaTheme="minorEastAsia"/>
              <w:noProof/>
            </w:rPr>
          </w:pPr>
          <w:hyperlink w:anchor="_Toc62657636" w:history="1">
            <w:r w:rsidR="005252DD" w:rsidRPr="00346E26">
              <w:rPr>
                <w:rStyle w:val="Hyperlink"/>
                <w:rFonts w:ascii="Times New Roman" w:hAnsi="Times New Roman" w:cs="Times New Roman"/>
                <w:b/>
                <w:noProof/>
              </w:rPr>
              <w:t>1.</w:t>
            </w:r>
            <w:r w:rsidR="005252DD">
              <w:rPr>
                <w:rFonts w:eastAsiaTheme="minorEastAsia"/>
                <w:noProof/>
              </w:rPr>
              <w:tab/>
            </w:r>
            <w:r w:rsidR="005252DD" w:rsidRPr="00346E26">
              <w:rPr>
                <w:rStyle w:val="Hyperlink"/>
                <w:rFonts w:ascii="Times New Roman" w:hAnsi="Times New Roman" w:cs="Times New Roman"/>
                <w:b/>
                <w:noProof/>
              </w:rPr>
              <w:t>Lưu đồ thực hiện</w:t>
            </w:r>
            <w:r w:rsidR="005252DD">
              <w:rPr>
                <w:noProof/>
                <w:webHidden/>
              </w:rPr>
              <w:tab/>
            </w:r>
            <w:r w:rsidR="005252DD">
              <w:rPr>
                <w:noProof/>
                <w:webHidden/>
              </w:rPr>
              <w:fldChar w:fldCharType="begin"/>
            </w:r>
            <w:r w:rsidR="005252DD">
              <w:rPr>
                <w:noProof/>
                <w:webHidden/>
              </w:rPr>
              <w:instrText xml:space="preserve"> PAGEREF _Toc62657636 \h </w:instrText>
            </w:r>
            <w:r w:rsidR="005252DD">
              <w:rPr>
                <w:noProof/>
                <w:webHidden/>
              </w:rPr>
            </w:r>
            <w:r w:rsidR="005252DD">
              <w:rPr>
                <w:noProof/>
                <w:webHidden/>
              </w:rPr>
              <w:fldChar w:fldCharType="separate"/>
            </w:r>
            <w:r w:rsidR="005252DD">
              <w:rPr>
                <w:noProof/>
                <w:webHidden/>
              </w:rPr>
              <w:t>3</w:t>
            </w:r>
            <w:r w:rsidR="005252DD">
              <w:rPr>
                <w:noProof/>
                <w:webHidden/>
              </w:rPr>
              <w:fldChar w:fldCharType="end"/>
            </w:r>
          </w:hyperlink>
        </w:p>
        <w:p w14:paraId="161787A7" w14:textId="1FCC83D3" w:rsidR="005252DD" w:rsidRDefault="00CE131C">
          <w:pPr>
            <w:pStyle w:val="TOC2"/>
            <w:rPr>
              <w:rFonts w:eastAsiaTheme="minorEastAsia"/>
              <w:noProof/>
            </w:rPr>
          </w:pPr>
          <w:hyperlink w:anchor="_Toc62657637" w:history="1">
            <w:r w:rsidR="005252DD" w:rsidRPr="00346E26">
              <w:rPr>
                <w:rStyle w:val="Hyperlink"/>
                <w:rFonts w:ascii="Times New Roman" w:hAnsi="Times New Roman" w:cs="Times New Roman"/>
                <w:b/>
                <w:noProof/>
              </w:rPr>
              <w:t>2.</w:t>
            </w:r>
            <w:r w:rsidR="005252DD">
              <w:rPr>
                <w:rFonts w:eastAsiaTheme="minorEastAsia"/>
                <w:noProof/>
              </w:rPr>
              <w:tab/>
            </w:r>
            <w:r w:rsidR="005252DD" w:rsidRPr="00346E26">
              <w:rPr>
                <w:rStyle w:val="Hyperlink"/>
                <w:rFonts w:ascii="Times New Roman" w:hAnsi="Times New Roman" w:cs="Times New Roman"/>
                <w:b/>
                <w:noProof/>
              </w:rPr>
              <w:t>Diễn giải lưu đồ</w:t>
            </w:r>
            <w:r w:rsidR="005252DD">
              <w:rPr>
                <w:noProof/>
                <w:webHidden/>
              </w:rPr>
              <w:tab/>
            </w:r>
            <w:r w:rsidR="005252DD">
              <w:rPr>
                <w:noProof/>
                <w:webHidden/>
              </w:rPr>
              <w:fldChar w:fldCharType="begin"/>
            </w:r>
            <w:r w:rsidR="005252DD">
              <w:rPr>
                <w:noProof/>
                <w:webHidden/>
              </w:rPr>
              <w:instrText xml:space="preserve"> PAGEREF _Toc62657637 \h </w:instrText>
            </w:r>
            <w:r w:rsidR="005252DD">
              <w:rPr>
                <w:noProof/>
                <w:webHidden/>
              </w:rPr>
            </w:r>
            <w:r w:rsidR="005252DD">
              <w:rPr>
                <w:noProof/>
                <w:webHidden/>
              </w:rPr>
              <w:fldChar w:fldCharType="separate"/>
            </w:r>
            <w:r w:rsidR="005252DD">
              <w:rPr>
                <w:noProof/>
                <w:webHidden/>
              </w:rPr>
              <w:t>5</w:t>
            </w:r>
            <w:r w:rsidR="005252DD">
              <w:rPr>
                <w:noProof/>
                <w:webHidden/>
              </w:rPr>
              <w:fldChar w:fldCharType="end"/>
            </w:r>
          </w:hyperlink>
        </w:p>
        <w:p w14:paraId="1AD64D82" w14:textId="43E2D7A5" w:rsidR="005252DD" w:rsidRDefault="00CE131C">
          <w:pPr>
            <w:pStyle w:val="TOC1"/>
            <w:rPr>
              <w:rFonts w:eastAsiaTheme="minorEastAsia"/>
              <w:noProof/>
            </w:rPr>
          </w:pPr>
          <w:hyperlink w:anchor="_Toc62657647" w:history="1">
            <w:r w:rsidR="005252DD" w:rsidRPr="00346E26">
              <w:rPr>
                <w:rStyle w:val="Hyperlink"/>
                <w:rFonts w:ascii="Times New Roman" w:hAnsi="Times New Roman" w:cs="Times New Roman"/>
                <w:b/>
                <w:noProof/>
              </w:rPr>
              <w:t>IV.</w:t>
            </w:r>
            <w:r w:rsidR="005252DD">
              <w:rPr>
                <w:rFonts w:eastAsiaTheme="minorEastAsia"/>
                <w:noProof/>
              </w:rPr>
              <w:tab/>
            </w:r>
            <w:r w:rsidR="005252DD" w:rsidRPr="00346E26">
              <w:rPr>
                <w:rStyle w:val="Hyperlink"/>
                <w:rFonts w:ascii="Times New Roman" w:hAnsi="Times New Roman" w:cs="Times New Roman"/>
                <w:b/>
                <w:noProof/>
              </w:rPr>
              <w:t>BIỂU MẪU ĐÍNH KÈM</w:t>
            </w:r>
            <w:r w:rsidR="005252DD">
              <w:rPr>
                <w:noProof/>
                <w:webHidden/>
              </w:rPr>
              <w:tab/>
            </w:r>
            <w:r w:rsidR="005252DD">
              <w:rPr>
                <w:noProof/>
                <w:webHidden/>
              </w:rPr>
              <w:fldChar w:fldCharType="begin"/>
            </w:r>
            <w:r w:rsidR="005252DD">
              <w:rPr>
                <w:noProof/>
                <w:webHidden/>
              </w:rPr>
              <w:instrText xml:space="preserve"> PAGEREF _Toc62657647 \h </w:instrText>
            </w:r>
            <w:r w:rsidR="005252DD">
              <w:rPr>
                <w:noProof/>
                <w:webHidden/>
              </w:rPr>
            </w:r>
            <w:r w:rsidR="005252DD">
              <w:rPr>
                <w:noProof/>
                <w:webHidden/>
              </w:rPr>
              <w:fldChar w:fldCharType="separate"/>
            </w:r>
            <w:r w:rsidR="005252DD">
              <w:rPr>
                <w:noProof/>
                <w:webHidden/>
              </w:rPr>
              <w:t>7</w:t>
            </w:r>
            <w:r w:rsidR="005252DD">
              <w:rPr>
                <w:noProof/>
                <w:webHidden/>
              </w:rPr>
              <w:fldChar w:fldCharType="end"/>
            </w:r>
          </w:hyperlink>
        </w:p>
        <w:p w14:paraId="2A682741" w14:textId="3C0E4E18" w:rsidR="005252DD" w:rsidRDefault="00CE131C">
          <w:pPr>
            <w:pStyle w:val="TOC1"/>
            <w:rPr>
              <w:rFonts w:eastAsiaTheme="minorEastAsia"/>
              <w:noProof/>
            </w:rPr>
          </w:pPr>
          <w:hyperlink w:anchor="_Toc62657648" w:history="1">
            <w:r w:rsidR="005252DD" w:rsidRPr="00346E26">
              <w:rPr>
                <w:rStyle w:val="Hyperlink"/>
                <w:rFonts w:ascii="Times New Roman" w:hAnsi="Times New Roman" w:cs="Times New Roman"/>
                <w:b/>
                <w:noProof/>
              </w:rPr>
              <w:t>V.</w:t>
            </w:r>
            <w:r w:rsidR="005252DD">
              <w:rPr>
                <w:rFonts w:eastAsiaTheme="minorEastAsia"/>
                <w:noProof/>
              </w:rPr>
              <w:tab/>
            </w:r>
            <w:r w:rsidR="005252DD" w:rsidRPr="00346E26">
              <w:rPr>
                <w:rStyle w:val="Hyperlink"/>
                <w:rFonts w:ascii="Times New Roman" w:hAnsi="Times New Roman" w:cs="Times New Roman"/>
                <w:b/>
                <w:noProof/>
              </w:rPr>
              <w:t>THÔNG TIN TỔNG QUAN</w:t>
            </w:r>
            <w:r w:rsidR="005252DD">
              <w:rPr>
                <w:noProof/>
                <w:webHidden/>
              </w:rPr>
              <w:tab/>
            </w:r>
            <w:r w:rsidR="005252DD">
              <w:rPr>
                <w:noProof/>
                <w:webHidden/>
              </w:rPr>
              <w:fldChar w:fldCharType="begin"/>
            </w:r>
            <w:r w:rsidR="005252DD">
              <w:rPr>
                <w:noProof/>
                <w:webHidden/>
              </w:rPr>
              <w:instrText xml:space="preserve"> PAGEREF _Toc62657648 \h </w:instrText>
            </w:r>
            <w:r w:rsidR="005252DD">
              <w:rPr>
                <w:noProof/>
                <w:webHidden/>
              </w:rPr>
            </w:r>
            <w:r w:rsidR="005252DD">
              <w:rPr>
                <w:noProof/>
                <w:webHidden/>
              </w:rPr>
              <w:fldChar w:fldCharType="separate"/>
            </w:r>
            <w:r w:rsidR="005252DD">
              <w:rPr>
                <w:noProof/>
                <w:webHidden/>
              </w:rPr>
              <w:t>8</w:t>
            </w:r>
            <w:r w:rsidR="005252DD">
              <w:rPr>
                <w:noProof/>
                <w:webHidden/>
              </w:rPr>
              <w:fldChar w:fldCharType="end"/>
            </w:r>
          </w:hyperlink>
        </w:p>
        <w:p w14:paraId="78B6B6D6" w14:textId="48F2F1F8" w:rsidR="005252DD" w:rsidRDefault="00CE131C">
          <w:pPr>
            <w:pStyle w:val="TOC2"/>
            <w:rPr>
              <w:rFonts w:eastAsiaTheme="minorEastAsia"/>
              <w:noProof/>
            </w:rPr>
          </w:pPr>
          <w:hyperlink w:anchor="_Toc62657649" w:history="1">
            <w:r w:rsidR="005252DD" w:rsidRPr="00346E26">
              <w:rPr>
                <w:rStyle w:val="Hyperlink"/>
                <w:rFonts w:ascii="Times New Roman" w:hAnsi="Times New Roman" w:cs="Times New Roman"/>
                <w:b/>
                <w:noProof/>
              </w:rPr>
              <w:t>1.</w:t>
            </w:r>
            <w:r w:rsidR="005252DD">
              <w:rPr>
                <w:rFonts w:eastAsiaTheme="minorEastAsia"/>
                <w:noProof/>
              </w:rPr>
              <w:tab/>
            </w:r>
            <w:r w:rsidR="005252DD" w:rsidRPr="00346E26">
              <w:rPr>
                <w:rStyle w:val="Hyperlink"/>
                <w:rFonts w:ascii="Times New Roman" w:hAnsi="Times New Roman" w:cs="Times New Roman"/>
                <w:b/>
                <w:noProof/>
              </w:rPr>
              <w:t>Văn bản tham chiếu</w:t>
            </w:r>
            <w:r w:rsidR="005252DD">
              <w:rPr>
                <w:noProof/>
                <w:webHidden/>
              </w:rPr>
              <w:tab/>
            </w:r>
            <w:r w:rsidR="005252DD">
              <w:rPr>
                <w:noProof/>
                <w:webHidden/>
              </w:rPr>
              <w:fldChar w:fldCharType="begin"/>
            </w:r>
            <w:r w:rsidR="005252DD">
              <w:rPr>
                <w:noProof/>
                <w:webHidden/>
              </w:rPr>
              <w:instrText xml:space="preserve"> PAGEREF _Toc62657649 \h </w:instrText>
            </w:r>
            <w:r w:rsidR="005252DD">
              <w:rPr>
                <w:noProof/>
                <w:webHidden/>
              </w:rPr>
            </w:r>
            <w:r w:rsidR="005252DD">
              <w:rPr>
                <w:noProof/>
                <w:webHidden/>
              </w:rPr>
              <w:fldChar w:fldCharType="separate"/>
            </w:r>
            <w:r w:rsidR="005252DD">
              <w:rPr>
                <w:noProof/>
                <w:webHidden/>
              </w:rPr>
              <w:t>8</w:t>
            </w:r>
            <w:r w:rsidR="005252DD">
              <w:rPr>
                <w:noProof/>
                <w:webHidden/>
              </w:rPr>
              <w:fldChar w:fldCharType="end"/>
            </w:r>
          </w:hyperlink>
        </w:p>
        <w:p w14:paraId="149121DC" w14:textId="5812CE2C" w:rsidR="005252DD" w:rsidRDefault="00CE131C">
          <w:pPr>
            <w:pStyle w:val="TOC2"/>
            <w:rPr>
              <w:rFonts w:eastAsiaTheme="minorEastAsia"/>
              <w:noProof/>
            </w:rPr>
          </w:pPr>
          <w:hyperlink w:anchor="_Toc62657650" w:history="1">
            <w:r w:rsidR="005252DD" w:rsidRPr="00346E26">
              <w:rPr>
                <w:rStyle w:val="Hyperlink"/>
                <w:rFonts w:ascii="Times New Roman" w:hAnsi="Times New Roman" w:cs="Times New Roman"/>
                <w:b/>
                <w:noProof/>
              </w:rPr>
              <w:t>2.</w:t>
            </w:r>
            <w:r w:rsidR="005252DD">
              <w:rPr>
                <w:rFonts w:eastAsiaTheme="minorEastAsia"/>
                <w:noProof/>
              </w:rPr>
              <w:tab/>
            </w:r>
            <w:r w:rsidR="005252DD" w:rsidRPr="00346E26">
              <w:rPr>
                <w:rStyle w:val="Hyperlink"/>
                <w:rFonts w:ascii="Times New Roman" w:hAnsi="Times New Roman" w:cs="Times New Roman"/>
                <w:b/>
                <w:noProof/>
              </w:rPr>
              <w:t>Phương thức truyền thông và đào tạo</w:t>
            </w:r>
            <w:r w:rsidR="005252DD">
              <w:rPr>
                <w:noProof/>
                <w:webHidden/>
              </w:rPr>
              <w:tab/>
            </w:r>
            <w:r w:rsidR="005252DD">
              <w:rPr>
                <w:noProof/>
                <w:webHidden/>
              </w:rPr>
              <w:fldChar w:fldCharType="begin"/>
            </w:r>
            <w:r w:rsidR="005252DD">
              <w:rPr>
                <w:noProof/>
                <w:webHidden/>
              </w:rPr>
              <w:instrText xml:space="preserve"> PAGEREF _Toc62657650 \h </w:instrText>
            </w:r>
            <w:r w:rsidR="005252DD">
              <w:rPr>
                <w:noProof/>
                <w:webHidden/>
              </w:rPr>
            </w:r>
            <w:r w:rsidR="005252DD">
              <w:rPr>
                <w:noProof/>
                <w:webHidden/>
              </w:rPr>
              <w:fldChar w:fldCharType="separate"/>
            </w:r>
            <w:r w:rsidR="005252DD">
              <w:rPr>
                <w:noProof/>
                <w:webHidden/>
              </w:rPr>
              <w:t>8</w:t>
            </w:r>
            <w:r w:rsidR="005252DD">
              <w:rPr>
                <w:noProof/>
                <w:webHidden/>
              </w:rPr>
              <w:fldChar w:fldCharType="end"/>
            </w:r>
          </w:hyperlink>
        </w:p>
        <w:p w14:paraId="1ECCC0FA" w14:textId="0EB9BCE1" w:rsidR="005252DD" w:rsidRDefault="00CE131C">
          <w:pPr>
            <w:pStyle w:val="TOC2"/>
            <w:rPr>
              <w:rFonts w:eastAsiaTheme="minorEastAsia"/>
              <w:noProof/>
            </w:rPr>
          </w:pPr>
          <w:hyperlink w:anchor="_Toc62657651" w:history="1">
            <w:r w:rsidR="005252DD" w:rsidRPr="00346E26">
              <w:rPr>
                <w:rStyle w:val="Hyperlink"/>
                <w:rFonts w:ascii="Times New Roman" w:hAnsi="Times New Roman" w:cs="Times New Roman"/>
                <w:b/>
                <w:noProof/>
              </w:rPr>
              <w:t>3.</w:t>
            </w:r>
            <w:r w:rsidR="005252DD">
              <w:rPr>
                <w:rFonts w:eastAsiaTheme="minorEastAsia"/>
                <w:noProof/>
              </w:rPr>
              <w:tab/>
            </w:r>
            <w:r w:rsidR="005252DD" w:rsidRPr="00346E26">
              <w:rPr>
                <w:rStyle w:val="Hyperlink"/>
                <w:rFonts w:ascii="Times New Roman" w:hAnsi="Times New Roman" w:cs="Times New Roman"/>
                <w:b/>
                <w:noProof/>
              </w:rPr>
              <w:t>Lịch sử sủa đổi tài liệu</w:t>
            </w:r>
            <w:r w:rsidR="005252DD">
              <w:rPr>
                <w:noProof/>
                <w:webHidden/>
              </w:rPr>
              <w:tab/>
            </w:r>
            <w:r w:rsidR="005252DD">
              <w:rPr>
                <w:noProof/>
                <w:webHidden/>
              </w:rPr>
              <w:fldChar w:fldCharType="begin"/>
            </w:r>
            <w:r w:rsidR="005252DD">
              <w:rPr>
                <w:noProof/>
                <w:webHidden/>
              </w:rPr>
              <w:instrText xml:space="preserve"> PAGEREF _Toc62657651 \h </w:instrText>
            </w:r>
            <w:r w:rsidR="005252DD">
              <w:rPr>
                <w:noProof/>
                <w:webHidden/>
              </w:rPr>
            </w:r>
            <w:r w:rsidR="005252DD">
              <w:rPr>
                <w:noProof/>
                <w:webHidden/>
              </w:rPr>
              <w:fldChar w:fldCharType="separate"/>
            </w:r>
            <w:r w:rsidR="005252DD">
              <w:rPr>
                <w:noProof/>
                <w:webHidden/>
              </w:rPr>
              <w:t>8</w:t>
            </w:r>
            <w:r w:rsidR="005252DD">
              <w:rPr>
                <w:noProof/>
                <w:webHidden/>
              </w:rPr>
              <w:fldChar w:fldCharType="end"/>
            </w:r>
          </w:hyperlink>
        </w:p>
        <w:p w14:paraId="30AE8D31" w14:textId="3013F84F" w:rsidR="00432BFB" w:rsidRDefault="00432BFB">
          <w:r>
            <w:rPr>
              <w:b/>
              <w:bCs/>
              <w:noProof/>
            </w:rPr>
            <w:fldChar w:fldCharType="end"/>
          </w:r>
        </w:p>
      </w:sdtContent>
    </w:sdt>
    <w:p w14:paraId="7315325C" w14:textId="77777777" w:rsidR="00FB7A1D" w:rsidRPr="004C43AE" w:rsidRDefault="00FB7A1D" w:rsidP="00285522">
      <w:pPr>
        <w:rPr>
          <w:rFonts w:ascii="Times New Roman" w:hAnsi="Times New Roman" w:cs="Times New Roman"/>
          <w:szCs w:val="24"/>
        </w:rPr>
      </w:pPr>
    </w:p>
    <w:p w14:paraId="0F39F9EC" w14:textId="77777777" w:rsidR="00FB7A1D" w:rsidRPr="004C43AE" w:rsidRDefault="00FB7A1D" w:rsidP="00FB7A1D">
      <w:pPr>
        <w:rPr>
          <w:rFonts w:ascii="Times New Roman" w:hAnsi="Times New Roman" w:cs="Times New Roman"/>
          <w:szCs w:val="24"/>
        </w:rPr>
      </w:pPr>
    </w:p>
    <w:p w14:paraId="3E358802" w14:textId="77777777" w:rsidR="00FB7A1D" w:rsidRPr="004C43AE" w:rsidRDefault="00FB7A1D" w:rsidP="00FB7A1D">
      <w:pPr>
        <w:rPr>
          <w:rFonts w:ascii="Times New Roman" w:hAnsi="Times New Roman" w:cs="Times New Roman"/>
          <w:szCs w:val="24"/>
        </w:rPr>
      </w:pPr>
    </w:p>
    <w:p w14:paraId="26AF9430" w14:textId="77777777" w:rsidR="0006591A" w:rsidRPr="004C43AE" w:rsidRDefault="0006591A" w:rsidP="00FB7A1D">
      <w:pPr>
        <w:rPr>
          <w:rFonts w:ascii="Times New Roman" w:hAnsi="Times New Roman" w:cs="Times New Roman"/>
          <w:szCs w:val="24"/>
        </w:rPr>
      </w:pPr>
    </w:p>
    <w:p w14:paraId="38D4B8A6" w14:textId="77777777" w:rsidR="0006591A" w:rsidRPr="004C43AE" w:rsidRDefault="0006591A" w:rsidP="00FB7A1D">
      <w:pPr>
        <w:rPr>
          <w:rFonts w:ascii="Times New Roman" w:hAnsi="Times New Roman" w:cs="Times New Roman"/>
          <w:szCs w:val="24"/>
        </w:rPr>
      </w:pPr>
    </w:p>
    <w:p w14:paraId="00DA040C" w14:textId="77777777" w:rsidR="00BE71B7" w:rsidRPr="004C43AE" w:rsidRDefault="00BE71B7" w:rsidP="00FB7A1D">
      <w:pPr>
        <w:rPr>
          <w:rFonts w:ascii="Times New Roman" w:hAnsi="Times New Roman" w:cs="Times New Roman"/>
          <w:szCs w:val="24"/>
        </w:rPr>
      </w:pPr>
    </w:p>
    <w:p w14:paraId="53BC8F85" w14:textId="77777777" w:rsidR="0006591A" w:rsidRPr="004C43AE" w:rsidRDefault="0006591A" w:rsidP="00FB7A1D">
      <w:pPr>
        <w:rPr>
          <w:rFonts w:ascii="Times New Roman" w:hAnsi="Times New Roman" w:cs="Times New Roman"/>
          <w:szCs w:val="24"/>
        </w:rPr>
      </w:pPr>
    </w:p>
    <w:p w14:paraId="03DACBA5" w14:textId="77777777" w:rsidR="0006591A" w:rsidRPr="004C43AE" w:rsidRDefault="0006591A" w:rsidP="00FB7A1D">
      <w:pPr>
        <w:rPr>
          <w:rFonts w:ascii="Times New Roman" w:hAnsi="Times New Roman" w:cs="Times New Roman"/>
          <w:szCs w:val="24"/>
        </w:rPr>
      </w:pPr>
    </w:p>
    <w:p w14:paraId="7BC322C0" w14:textId="77777777" w:rsidR="003C6108" w:rsidRPr="004C43AE" w:rsidRDefault="003C6108" w:rsidP="00FB7A1D">
      <w:pPr>
        <w:rPr>
          <w:rFonts w:ascii="Times New Roman" w:hAnsi="Times New Roman" w:cs="Times New Roman"/>
          <w:szCs w:val="24"/>
        </w:rPr>
      </w:pPr>
    </w:p>
    <w:p w14:paraId="13A48259" w14:textId="77777777" w:rsidR="003C6108" w:rsidRPr="004C43AE" w:rsidRDefault="003C6108" w:rsidP="00FB7A1D">
      <w:pPr>
        <w:rPr>
          <w:rFonts w:ascii="Times New Roman" w:hAnsi="Times New Roman" w:cs="Times New Roman"/>
          <w:szCs w:val="24"/>
        </w:rPr>
      </w:pPr>
    </w:p>
    <w:p w14:paraId="7D1D8765" w14:textId="77777777" w:rsidR="0027557B" w:rsidRPr="004C43AE" w:rsidRDefault="0027557B" w:rsidP="00FB7A1D">
      <w:pPr>
        <w:rPr>
          <w:rFonts w:ascii="Times New Roman" w:hAnsi="Times New Roman" w:cs="Times New Roman"/>
          <w:szCs w:val="24"/>
        </w:rPr>
      </w:pPr>
    </w:p>
    <w:p w14:paraId="1D6EA400" w14:textId="77777777" w:rsidR="002A1B28" w:rsidRPr="004C43AE" w:rsidRDefault="002A1B28" w:rsidP="00FB7A1D">
      <w:pPr>
        <w:rPr>
          <w:rFonts w:ascii="Times New Roman" w:hAnsi="Times New Roman" w:cs="Times New Roman"/>
          <w:szCs w:val="24"/>
        </w:rPr>
      </w:pPr>
    </w:p>
    <w:p w14:paraId="381C6026" w14:textId="77777777" w:rsidR="001549A4" w:rsidRPr="004C43AE" w:rsidRDefault="001549A4" w:rsidP="00FB7A1D">
      <w:pPr>
        <w:rPr>
          <w:rFonts w:ascii="Times New Roman" w:hAnsi="Times New Roman" w:cs="Times New Roman"/>
          <w:szCs w:val="24"/>
        </w:rPr>
      </w:pPr>
    </w:p>
    <w:p w14:paraId="11D7338B" w14:textId="77777777" w:rsidR="00A7317C" w:rsidRPr="004C43AE" w:rsidRDefault="00A7317C" w:rsidP="00FB7A1D">
      <w:pPr>
        <w:rPr>
          <w:rFonts w:ascii="Times New Roman" w:hAnsi="Times New Roman" w:cs="Times New Roman"/>
          <w:szCs w:val="24"/>
        </w:rPr>
      </w:pPr>
    </w:p>
    <w:p w14:paraId="07E11AF7" w14:textId="51992136" w:rsidR="00A7317C" w:rsidRPr="004C43AE" w:rsidRDefault="00A7317C" w:rsidP="00FB7A1D">
      <w:pPr>
        <w:rPr>
          <w:rFonts w:ascii="Times New Roman" w:hAnsi="Times New Roman" w:cs="Times New Roman"/>
          <w:szCs w:val="24"/>
        </w:rPr>
      </w:pPr>
    </w:p>
    <w:p w14:paraId="7A9BFB44" w14:textId="77777777" w:rsidR="00FB0D4F" w:rsidRPr="004C43AE" w:rsidRDefault="00FB0D4F" w:rsidP="00FB7A1D">
      <w:pPr>
        <w:rPr>
          <w:rFonts w:ascii="Times New Roman" w:hAnsi="Times New Roman" w:cs="Times New Roman"/>
          <w:szCs w:val="24"/>
        </w:rPr>
      </w:pPr>
    </w:p>
    <w:p w14:paraId="61D4236F" w14:textId="77777777" w:rsidR="00A7317C" w:rsidRPr="004C43AE" w:rsidRDefault="00A7317C" w:rsidP="00FB7A1D">
      <w:pPr>
        <w:rPr>
          <w:rFonts w:ascii="Times New Roman" w:hAnsi="Times New Roman" w:cs="Times New Roman"/>
          <w:szCs w:val="24"/>
        </w:rPr>
      </w:pPr>
    </w:p>
    <w:p w14:paraId="226051E3" w14:textId="77777777" w:rsidR="00A7317C" w:rsidRPr="004C43AE" w:rsidRDefault="00A7317C" w:rsidP="00FB7A1D">
      <w:pPr>
        <w:rPr>
          <w:rFonts w:ascii="Times New Roman" w:hAnsi="Times New Roman" w:cs="Times New Roman"/>
          <w:szCs w:val="24"/>
        </w:rPr>
      </w:pPr>
    </w:p>
    <w:p w14:paraId="59CC660E" w14:textId="221013A4" w:rsidR="00032CC4" w:rsidRDefault="00032CC4" w:rsidP="00FB7A1D">
      <w:pPr>
        <w:rPr>
          <w:rFonts w:ascii="Times New Roman" w:hAnsi="Times New Roman" w:cs="Times New Roman"/>
          <w:szCs w:val="24"/>
        </w:rPr>
      </w:pPr>
    </w:p>
    <w:p w14:paraId="5DCE328C" w14:textId="4A7618FF" w:rsidR="005252DD" w:rsidRDefault="005252DD" w:rsidP="00FB7A1D">
      <w:pPr>
        <w:rPr>
          <w:rFonts w:ascii="Times New Roman" w:hAnsi="Times New Roman" w:cs="Times New Roman"/>
          <w:szCs w:val="24"/>
        </w:rPr>
      </w:pPr>
    </w:p>
    <w:p w14:paraId="2FA9DD4F" w14:textId="77777777" w:rsidR="005252DD" w:rsidRPr="004C43AE" w:rsidRDefault="005252DD" w:rsidP="00FB7A1D">
      <w:pPr>
        <w:rPr>
          <w:rFonts w:ascii="Times New Roman" w:hAnsi="Times New Roman" w:cs="Times New Roman"/>
          <w:szCs w:val="24"/>
        </w:rPr>
      </w:pPr>
    </w:p>
    <w:p w14:paraId="4D835F5E" w14:textId="222F33F1" w:rsidR="00AD79AE" w:rsidRPr="004C43AE" w:rsidRDefault="0098564F" w:rsidP="003A487B">
      <w:pPr>
        <w:pStyle w:val="ListParagraph"/>
        <w:numPr>
          <w:ilvl w:val="0"/>
          <w:numId w:val="2"/>
        </w:numPr>
        <w:spacing w:line="276" w:lineRule="auto"/>
        <w:ind w:left="567" w:hanging="567"/>
        <w:jc w:val="both"/>
        <w:outlineLvl w:val="0"/>
        <w:rPr>
          <w:rFonts w:ascii="Times New Roman" w:hAnsi="Times New Roman" w:cs="Times New Roman"/>
          <w:b/>
          <w:szCs w:val="24"/>
        </w:rPr>
      </w:pPr>
      <w:bookmarkStart w:id="3" w:name="_Toc8466738"/>
      <w:bookmarkStart w:id="4" w:name="_Toc8466772"/>
      <w:bookmarkStart w:id="5" w:name="_Toc8466739"/>
      <w:bookmarkStart w:id="6" w:name="_Toc8466773"/>
      <w:bookmarkStart w:id="7" w:name="_Toc8466740"/>
      <w:bookmarkStart w:id="8" w:name="_Toc8466774"/>
      <w:bookmarkStart w:id="9" w:name="_Toc8466741"/>
      <w:bookmarkStart w:id="10" w:name="_Toc8466775"/>
      <w:bookmarkStart w:id="11" w:name="_Toc8466746"/>
      <w:bookmarkStart w:id="12" w:name="_Toc8466780"/>
      <w:bookmarkStart w:id="13" w:name="_Toc8466747"/>
      <w:bookmarkStart w:id="14" w:name="_Toc8466781"/>
      <w:bookmarkStart w:id="15" w:name="_Toc8466748"/>
      <w:bookmarkStart w:id="16" w:name="_Toc8466782"/>
      <w:bookmarkStart w:id="17" w:name="_Toc8466749"/>
      <w:bookmarkStart w:id="18" w:name="_Toc8466783"/>
      <w:bookmarkStart w:id="19" w:name="_Toc523228084"/>
      <w:bookmarkStart w:id="20" w:name="_Toc523228085"/>
      <w:bookmarkStart w:id="21" w:name="_Toc523228086"/>
      <w:bookmarkStart w:id="22" w:name="_Toc62652505"/>
      <w:bookmarkStart w:id="23" w:name="_Toc6265761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4C43AE">
        <w:rPr>
          <w:rFonts w:ascii="Times New Roman" w:hAnsi="Times New Roman" w:cs="Times New Roman"/>
          <w:b/>
          <w:szCs w:val="24"/>
        </w:rPr>
        <w:lastRenderedPageBreak/>
        <w:t>ĐỐI TƯỢNG VÀ PHẠM VI ÁP DỤNG</w:t>
      </w:r>
      <w:bookmarkEnd w:id="22"/>
      <w:bookmarkEnd w:id="23"/>
    </w:p>
    <w:p w14:paraId="43EE7DC7" w14:textId="3066670F" w:rsidR="00AE7D5D" w:rsidRPr="004C43AE" w:rsidRDefault="00AE7D5D" w:rsidP="00CB3202">
      <w:pPr>
        <w:pStyle w:val="ListParagraph"/>
        <w:numPr>
          <w:ilvl w:val="0"/>
          <w:numId w:val="4"/>
        </w:numPr>
        <w:tabs>
          <w:tab w:val="left" w:pos="990"/>
        </w:tabs>
        <w:spacing w:line="276" w:lineRule="auto"/>
        <w:ind w:left="1080" w:hanging="540"/>
        <w:jc w:val="both"/>
        <w:outlineLvl w:val="1"/>
        <w:rPr>
          <w:rFonts w:ascii="Times New Roman" w:hAnsi="Times New Roman" w:cs="Times New Roman"/>
          <w:b/>
          <w:szCs w:val="24"/>
        </w:rPr>
      </w:pPr>
      <w:bookmarkStart w:id="24" w:name="_Toc8466752"/>
      <w:bookmarkStart w:id="25" w:name="_Toc8466786"/>
      <w:bookmarkStart w:id="26" w:name="_Toc62652506"/>
      <w:bookmarkStart w:id="27" w:name="_Toc62657614"/>
      <w:bookmarkEnd w:id="24"/>
      <w:bookmarkEnd w:id="25"/>
      <w:r w:rsidRPr="004C43AE">
        <w:rPr>
          <w:rFonts w:ascii="Times New Roman" w:hAnsi="Times New Roman" w:cs="Times New Roman"/>
          <w:b/>
          <w:szCs w:val="24"/>
        </w:rPr>
        <w:t>Đối tượng áp dụng</w:t>
      </w:r>
      <w:bookmarkEnd w:id="26"/>
      <w:bookmarkEnd w:id="27"/>
    </w:p>
    <w:p w14:paraId="64A28009" w14:textId="68A5AC12" w:rsidR="00A31353" w:rsidRPr="004C43AE" w:rsidRDefault="00A31353" w:rsidP="00E7476A">
      <w:pPr>
        <w:pStyle w:val="ListParagraph"/>
        <w:numPr>
          <w:ilvl w:val="0"/>
          <w:numId w:val="21"/>
        </w:numPr>
        <w:spacing w:line="276" w:lineRule="auto"/>
        <w:ind w:left="900"/>
        <w:jc w:val="both"/>
        <w:rPr>
          <w:rFonts w:ascii="Times New Roman" w:hAnsi="Times New Roman" w:cs="Times New Roman"/>
          <w:szCs w:val="24"/>
        </w:rPr>
      </w:pPr>
      <w:r w:rsidRPr="004C43AE">
        <w:rPr>
          <w:rFonts w:ascii="Times New Roman" w:hAnsi="Times New Roman" w:cs="Times New Roman"/>
          <w:szCs w:val="24"/>
        </w:rPr>
        <w:t xml:space="preserve">Áp dụng đối với tất cả các Đơn vị và cá nhân tham gia vào công tác </w:t>
      </w:r>
      <w:r w:rsidR="003165A8" w:rsidRPr="004C43AE">
        <w:rPr>
          <w:rFonts w:ascii="Times New Roman" w:hAnsi="Times New Roman" w:cs="Times New Roman"/>
          <w:szCs w:val="24"/>
        </w:rPr>
        <w:t xml:space="preserve">lập kế hoạch, </w:t>
      </w:r>
      <w:r w:rsidRPr="004C43AE">
        <w:rPr>
          <w:rFonts w:ascii="Times New Roman" w:hAnsi="Times New Roman" w:cs="Times New Roman"/>
          <w:szCs w:val="24"/>
        </w:rPr>
        <w:t>soạn thảo, kiểm soát và ban hành Văn bản định chế tại MIKGroup.</w:t>
      </w:r>
    </w:p>
    <w:p w14:paraId="36C712A5" w14:textId="32CD8C07" w:rsidR="003B61E5" w:rsidRPr="004C43AE" w:rsidRDefault="003B61E5" w:rsidP="00E7476A">
      <w:pPr>
        <w:pStyle w:val="ListParagraph"/>
        <w:numPr>
          <w:ilvl w:val="0"/>
          <w:numId w:val="21"/>
        </w:numPr>
        <w:spacing w:line="276" w:lineRule="auto"/>
        <w:ind w:left="900"/>
        <w:jc w:val="both"/>
        <w:rPr>
          <w:rFonts w:ascii="Times New Roman" w:hAnsi="Times New Roman" w:cs="Times New Roman"/>
          <w:szCs w:val="24"/>
        </w:rPr>
      </w:pPr>
      <w:r w:rsidRPr="004C43AE">
        <w:rPr>
          <w:rFonts w:ascii="Times New Roman" w:hAnsi="Times New Roman" w:cs="Times New Roman"/>
          <w:szCs w:val="24"/>
        </w:rPr>
        <w:t xml:space="preserve">Các </w:t>
      </w:r>
      <w:r w:rsidR="00DA266F" w:rsidRPr="004C43AE">
        <w:rPr>
          <w:rFonts w:ascii="Times New Roman" w:hAnsi="Times New Roman" w:cs="Times New Roman"/>
          <w:szCs w:val="24"/>
        </w:rPr>
        <w:t xml:space="preserve">quyết định về lương, thưởng, </w:t>
      </w:r>
      <w:r w:rsidR="00DC082E" w:rsidRPr="004C43AE">
        <w:rPr>
          <w:rFonts w:ascii="Times New Roman" w:hAnsi="Times New Roman" w:cs="Times New Roman"/>
          <w:szCs w:val="24"/>
        </w:rPr>
        <w:t>tờ trình, chỉ đạo riêng cần bảo mật của Ban Lãnh đạo không thuộc phạm vi điều chỉnh của quy trình này.</w:t>
      </w:r>
    </w:p>
    <w:p w14:paraId="711F3FBD" w14:textId="4DD85DBF" w:rsidR="00F725ED" w:rsidRPr="004C43AE" w:rsidRDefault="00F725ED" w:rsidP="005357B3">
      <w:pPr>
        <w:pStyle w:val="ListParagraph"/>
        <w:numPr>
          <w:ilvl w:val="0"/>
          <w:numId w:val="4"/>
        </w:numPr>
        <w:spacing w:line="276" w:lineRule="auto"/>
        <w:ind w:left="1080" w:hanging="540"/>
        <w:jc w:val="both"/>
        <w:outlineLvl w:val="1"/>
        <w:rPr>
          <w:rFonts w:ascii="Times New Roman" w:hAnsi="Times New Roman" w:cs="Times New Roman"/>
          <w:b/>
          <w:szCs w:val="24"/>
        </w:rPr>
      </w:pPr>
      <w:bookmarkStart w:id="28" w:name="_Toc62652507"/>
      <w:bookmarkStart w:id="29" w:name="_Toc62657615"/>
      <w:r w:rsidRPr="004C43AE">
        <w:rPr>
          <w:rFonts w:ascii="Times New Roman" w:hAnsi="Times New Roman" w:cs="Times New Roman"/>
          <w:b/>
          <w:szCs w:val="24"/>
        </w:rPr>
        <w:t>Phạm vi áp dụng</w:t>
      </w:r>
      <w:bookmarkEnd w:id="28"/>
      <w:bookmarkEnd w:id="29"/>
    </w:p>
    <w:p w14:paraId="5EDD5822" w14:textId="77777777" w:rsidR="00A31353" w:rsidRPr="004C43AE" w:rsidRDefault="00A31353" w:rsidP="00E7476A">
      <w:pPr>
        <w:pStyle w:val="ListParagraph"/>
        <w:numPr>
          <w:ilvl w:val="0"/>
          <w:numId w:val="21"/>
        </w:numPr>
        <w:spacing w:line="276" w:lineRule="auto"/>
        <w:ind w:left="900"/>
        <w:jc w:val="both"/>
        <w:rPr>
          <w:rFonts w:ascii="Times New Roman" w:hAnsi="Times New Roman" w:cs="Times New Roman"/>
          <w:szCs w:val="24"/>
        </w:rPr>
      </w:pPr>
      <w:r w:rsidRPr="004C43AE">
        <w:rPr>
          <w:rFonts w:ascii="Times New Roman" w:hAnsi="Times New Roman" w:cs="Times New Roman"/>
          <w:szCs w:val="24"/>
        </w:rPr>
        <w:t>Trong toàn hệ thống MIKGroup.</w:t>
      </w:r>
    </w:p>
    <w:p w14:paraId="743F6297" w14:textId="0EDF49D7" w:rsidR="007249CF" w:rsidRPr="00900F1E" w:rsidRDefault="00484CC8" w:rsidP="00484CC8">
      <w:pPr>
        <w:pStyle w:val="ListParagraph"/>
        <w:numPr>
          <w:ilvl w:val="0"/>
          <w:numId w:val="2"/>
        </w:numPr>
        <w:spacing w:line="276" w:lineRule="auto"/>
        <w:ind w:left="567" w:hanging="567"/>
        <w:jc w:val="both"/>
        <w:outlineLvl w:val="0"/>
        <w:rPr>
          <w:rFonts w:ascii="Times New Roman" w:hAnsi="Times New Roman" w:cs="Times New Roman"/>
          <w:b/>
          <w:bCs/>
          <w:szCs w:val="24"/>
        </w:rPr>
      </w:pPr>
      <w:bookmarkStart w:id="30" w:name="_Toc62652508"/>
      <w:bookmarkStart w:id="31" w:name="_Toc62657616"/>
      <w:r w:rsidRPr="00900F1E">
        <w:rPr>
          <w:rFonts w:ascii="Times New Roman" w:hAnsi="Times New Roman" w:cs="Times New Roman"/>
          <w:b/>
          <w:bCs/>
          <w:szCs w:val="24"/>
        </w:rPr>
        <w:t>ĐỊNH NGHĨA VÀ CHỮ VIẾT TẮT</w:t>
      </w:r>
      <w:bookmarkEnd w:id="30"/>
      <w:bookmarkEnd w:id="31"/>
    </w:p>
    <w:p w14:paraId="288D7632" w14:textId="1D7A7CD6" w:rsidR="00FF4FA5" w:rsidRPr="004C43AE" w:rsidRDefault="00484CC8" w:rsidP="00484CC8">
      <w:pPr>
        <w:pStyle w:val="ListParagraph"/>
        <w:numPr>
          <w:ilvl w:val="0"/>
          <w:numId w:val="37"/>
        </w:numPr>
        <w:spacing w:line="276" w:lineRule="auto"/>
        <w:jc w:val="both"/>
        <w:outlineLvl w:val="1"/>
        <w:rPr>
          <w:rFonts w:ascii="Times New Roman" w:hAnsi="Times New Roman" w:cs="Times New Roman"/>
          <w:szCs w:val="24"/>
        </w:rPr>
      </w:pPr>
      <w:bookmarkStart w:id="32" w:name="_Toc62652509"/>
      <w:bookmarkStart w:id="33" w:name="_Toc62652591"/>
      <w:bookmarkStart w:id="34" w:name="_Toc62653030"/>
      <w:bookmarkStart w:id="35" w:name="_Toc62657617"/>
      <w:r w:rsidRPr="004C43AE">
        <w:rPr>
          <w:rFonts w:ascii="Times New Roman" w:eastAsia="Times New Roman" w:hAnsi="Times New Roman" w:cs="Times New Roman"/>
          <w:b/>
          <w:bCs/>
          <w:szCs w:val="24"/>
        </w:rPr>
        <w:t xml:space="preserve">Công ty thành viên: </w:t>
      </w:r>
      <w:r w:rsidRPr="004C43AE">
        <w:rPr>
          <w:rFonts w:ascii="Times New Roman" w:eastAsia="Times New Roman" w:hAnsi="Times New Roman" w:cs="Times New Roman"/>
          <w:szCs w:val="24"/>
        </w:rPr>
        <w:t>bao gồm các Công ty mà MIKGroup có sở hữu cổ phần, vốn góp hoặc tham gia điều hành, quản lý (các Công ty con, Công ty liên kết, Công ty có liên quan của MIKGroup).</w:t>
      </w:r>
      <w:bookmarkEnd w:id="32"/>
      <w:bookmarkEnd w:id="33"/>
      <w:bookmarkEnd w:id="34"/>
      <w:bookmarkEnd w:id="35"/>
    </w:p>
    <w:p w14:paraId="7F13CE4B" w14:textId="474F880F" w:rsidR="00484CC8" w:rsidRPr="004C43AE" w:rsidRDefault="00484CC8" w:rsidP="00484CC8">
      <w:pPr>
        <w:pStyle w:val="ListParagraph"/>
        <w:numPr>
          <w:ilvl w:val="0"/>
          <w:numId w:val="37"/>
        </w:numPr>
        <w:spacing w:line="276" w:lineRule="auto"/>
        <w:jc w:val="both"/>
        <w:outlineLvl w:val="1"/>
        <w:rPr>
          <w:rFonts w:ascii="Times New Roman" w:hAnsi="Times New Roman" w:cs="Times New Roman"/>
          <w:szCs w:val="24"/>
        </w:rPr>
      </w:pPr>
      <w:bookmarkStart w:id="36" w:name="_Toc62652510"/>
      <w:bookmarkStart w:id="37" w:name="_Toc62652592"/>
      <w:bookmarkStart w:id="38" w:name="_Toc62653031"/>
      <w:bookmarkStart w:id="39" w:name="_Toc62657618"/>
      <w:r w:rsidRPr="004C43AE">
        <w:rPr>
          <w:rFonts w:ascii="Times New Roman" w:eastAsia="Times New Roman" w:hAnsi="Times New Roman" w:cs="Times New Roman"/>
          <w:b/>
          <w:bCs/>
          <w:szCs w:val="24"/>
        </w:rPr>
        <w:t>Đơn vị liên quan</w:t>
      </w:r>
      <w:r w:rsidRPr="004C43AE">
        <w:rPr>
          <w:rFonts w:ascii="Times New Roman" w:eastAsia="Times New Roman" w:hAnsi="Times New Roman" w:cs="Times New Roman"/>
          <w:szCs w:val="24"/>
        </w:rPr>
        <w:t>: Là các Đơn vị thuộc MIKGroup, liên quan đến nội dung các văn bản Đơn vị nghiệp vụ soạn thảo/đầu mối cần tư vấn, tham khảo ý kiến.</w:t>
      </w:r>
      <w:bookmarkEnd w:id="36"/>
      <w:bookmarkEnd w:id="37"/>
      <w:bookmarkEnd w:id="38"/>
      <w:bookmarkEnd w:id="39"/>
    </w:p>
    <w:p w14:paraId="512389FB" w14:textId="78D9F98E" w:rsidR="00484CC8" w:rsidRPr="004C43AE" w:rsidRDefault="00484CC8" w:rsidP="00484CC8">
      <w:pPr>
        <w:pStyle w:val="ListParagraph"/>
        <w:numPr>
          <w:ilvl w:val="0"/>
          <w:numId w:val="37"/>
        </w:numPr>
        <w:spacing w:line="276" w:lineRule="auto"/>
        <w:jc w:val="both"/>
        <w:outlineLvl w:val="1"/>
        <w:rPr>
          <w:rFonts w:ascii="Times New Roman" w:hAnsi="Times New Roman" w:cs="Times New Roman"/>
          <w:szCs w:val="24"/>
        </w:rPr>
      </w:pPr>
      <w:bookmarkStart w:id="40" w:name="_Toc62652511"/>
      <w:bookmarkStart w:id="41" w:name="_Toc62652593"/>
      <w:bookmarkStart w:id="42" w:name="_Toc62653032"/>
      <w:bookmarkStart w:id="43" w:name="_Toc62657619"/>
      <w:r w:rsidRPr="004C43AE">
        <w:rPr>
          <w:rFonts w:ascii="Times New Roman" w:eastAsia="Times New Roman" w:hAnsi="Times New Roman" w:cs="Times New Roman"/>
          <w:b/>
          <w:bCs/>
          <w:szCs w:val="24"/>
        </w:rPr>
        <w:t>Đơn vị nghiệp vụ/Đơn vị soạn thảo:</w:t>
      </w:r>
      <w:r w:rsidRPr="004C43AE">
        <w:rPr>
          <w:rFonts w:ascii="Times New Roman" w:eastAsia="Times New Roman" w:hAnsi="Times New Roman" w:cs="Times New Roman"/>
          <w:szCs w:val="24"/>
        </w:rPr>
        <w:t xml:space="preserve"> Là các Đơn vị thuộc MIKGroup, chủ trì việc soạn thảo văn bản liên quan đến nghiệp vụ của Đơn vị phụ trách.</w:t>
      </w:r>
      <w:bookmarkEnd w:id="40"/>
      <w:bookmarkEnd w:id="41"/>
      <w:bookmarkEnd w:id="42"/>
      <w:bookmarkEnd w:id="43"/>
    </w:p>
    <w:p w14:paraId="5D47A483" w14:textId="67EA3DB1" w:rsidR="00484CC8" w:rsidRPr="004C43AE" w:rsidRDefault="00484CC8" w:rsidP="00484CC8">
      <w:pPr>
        <w:pStyle w:val="ListParagraph"/>
        <w:numPr>
          <w:ilvl w:val="0"/>
          <w:numId w:val="37"/>
        </w:numPr>
        <w:spacing w:line="276" w:lineRule="auto"/>
        <w:jc w:val="both"/>
        <w:outlineLvl w:val="1"/>
        <w:rPr>
          <w:rFonts w:ascii="Times New Roman" w:hAnsi="Times New Roman" w:cs="Times New Roman"/>
          <w:szCs w:val="24"/>
        </w:rPr>
      </w:pPr>
      <w:bookmarkStart w:id="44" w:name="_Toc62652512"/>
      <w:bookmarkStart w:id="45" w:name="_Toc62652594"/>
      <w:bookmarkStart w:id="46" w:name="_Toc62653033"/>
      <w:bookmarkStart w:id="47" w:name="_Toc62657620"/>
      <w:r w:rsidRPr="004C43AE">
        <w:rPr>
          <w:rFonts w:ascii="Times New Roman" w:eastAsia="Times New Roman" w:hAnsi="Times New Roman" w:cs="Times New Roman"/>
          <w:b/>
          <w:bCs/>
          <w:szCs w:val="24"/>
        </w:rPr>
        <w:t>Đơn vị:</w:t>
      </w:r>
      <w:r w:rsidRPr="004C43AE">
        <w:rPr>
          <w:rFonts w:ascii="Times New Roman" w:eastAsia="Times New Roman" w:hAnsi="Times New Roman" w:cs="Times New Roman"/>
          <w:szCs w:val="24"/>
        </w:rPr>
        <w:t xml:space="preserve"> bao gồm các Khối, Ban, Phòng của MIKGroup.</w:t>
      </w:r>
      <w:bookmarkEnd w:id="44"/>
      <w:bookmarkEnd w:id="45"/>
      <w:bookmarkEnd w:id="46"/>
      <w:bookmarkEnd w:id="47"/>
    </w:p>
    <w:p w14:paraId="204DA8D6" w14:textId="09D90A29" w:rsidR="00484CC8" w:rsidRPr="004C43AE" w:rsidRDefault="009A544F" w:rsidP="00484CC8">
      <w:pPr>
        <w:pStyle w:val="ListParagraph"/>
        <w:numPr>
          <w:ilvl w:val="0"/>
          <w:numId w:val="37"/>
        </w:numPr>
        <w:spacing w:line="276" w:lineRule="auto"/>
        <w:jc w:val="both"/>
        <w:outlineLvl w:val="1"/>
        <w:rPr>
          <w:rFonts w:ascii="Times New Roman" w:hAnsi="Times New Roman" w:cs="Times New Roman"/>
          <w:szCs w:val="24"/>
        </w:rPr>
      </w:pPr>
      <w:bookmarkStart w:id="48" w:name="_Toc62652513"/>
      <w:bookmarkStart w:id="49" w:name="_Toc62652595"/>
      <w:bookmarkStart w:id="50" w:name="_Toc62653034"/>
      <w:bookmarkStart w:id="51" w:name="_Toc62657621"/>
      <w:r w:rsidRPr="004C43AE">
        <w:rPr>
          <w:rFonts w:ascii="Times New Roman" w:eastAsia="Times New Roman" w:hAnsi="Times New Roman" w:cs="Times New Roman"/>
          <w:b/>
          <w:bCs/>
          <w:szCs w:val="24"/>
        </w:rPr>
        <w:t>Giám đốc Khối (GĐK)/Đơn vị (GĐĐV):</w:t>
      </w:r>
      <w:r w:rsidRPr="004C43AE">
        <w:rPr>
          <w:rFonts w:ascii="Times New Roman" w:eastAsia="Times New Roman" w:hAnsi="Times New Roman" w:cs="Times New Roman"/>
          <w:szCs w:val="24"/>
        </w:rPr>
        <w:t xml:space="preserve"> là người quản lý cao nhất của các Khối/Đơn vị.</w:t>
      </w:r>
      <w:bookmarkEnd w:id="48"/>
      <w:bookmarkEnd w:id="49"/>
      <w:bookmarkEnd w:id="50"/>
      <w:bookmarkEnd w:id="51"/>
    </w:p>
    <w:p w14:paraId="66677F50" w14:textId="1EF542C8" w:rsidR="009A544F" w:rsidRPr="004C43AE" w:rsidRDefault="009A544F" w:rsidP="00484CC8">
      <w:pPr>
        <w:pStyle w:val="ListParagraph"/>
        <w:numPr>
          <w:ilvl w:val="0"/>
          <w:numId w:val="37"/>
        </w:numPr>
        <w:spacing w:line="276" w:lineRule="auto"/>
        <w:jc w:val="both"/>
        <w:outlineLvl w:val="1"/>
        <w:rPr>
          <w:rFonts w:ascii="Times New Roman" w:hAnsi="Times New Roman" w:cs="Times New Roman"/>
          <w:szCs w:val="24"/>
        </w:rPr>
      </w:pPr>
      <w:bookmarkStart w:id="52" w:name="_Toc62652514"/>
      <w:bookmarkStart w:id="53" w:name="_Toc62652596"/>
      <w:bookmarkStart w:id="54" w:name="_Toc62653035"/>
      <w:bookmarkStart w:id="55" w:name="_Toc62657622"/>
      <w:r w:rsidRPr="004C43AE">
        <w:rPr>
          <w:rFonts w:ascii="Times New Roman" w:eastAsia="Times New Roman" w:hAnsi="Times New Roman" w:cs="Times New Roman"/>
          <w:b/>
          <w:bCs/>
          <w:szCs w:val="24"/>
        </w:rPr>
        <w:t>HĐQT:</w:t>
      </w:r>
      <w:r w:rsidRPr="004C43AE">
        <w:rPr>
          <w:rFonts w:ascii="Times New Roman" w:eastAsia="Times New Roman" w:hAnsi="Times New Roman" w:cs="Times New Roman"/>
          <w:szCs w:val="24"/>
        </w:rPr>
        <w:t xml:space="preserve"> Hội Đồng Quản Trị.</w:t>
      </w:r>
      <w:bookmarkEnd w:id="52"/>
      <w:bookmarkEnd w:id="53"/>
      <w:bookmarkEnd w:id="54"/>
      <w:bookmarkEnd w:id="55"/>
    </w:p>
    <w:p w14:paraId="420FB5B8" w14:textId="525560C8" w:rsidR="009A544F" w:rsidRPr="004C43AE" w:rsidRDefault="009A544F" w:rsidP="00484CC8">
      <w:pPr>
        <w:pStyle w:val="ListParagraph"/>
        <w:numPr>
          <w:ilvl w:val="0"/>
          <w:numId w:val="37"/>
        </w:numPr>
        <w:spacing w:line="276" w:lineRule="auto"/>
        <w:jc w:val="both"/>
        <w:outlineLvl w:val="1"/>
        <w:rPr>
          <w:rFonts w:ascii="Times New Roman" w:hAnsi="Times New Roman" w:cs="Times New Roman"/>
          <w:szCs w:val="24"/>
        </w:rPr>
      </w:pPr>
      <w:bookmarkStart w:id="56" w:name="_Toc62652515"/>
      <w:bookmarkStart w:id="57" w:name="_Toc62652597"/>
      <w:bookmarkStart w:id="58" w:name="_Toc62653036"/>
      <w:bookmarkStart w:id="59" w:name="_Toc62657623"/>
      <w:r w:rsidRPr="004C43AE">
        <w:rPr>
          <w:rFonts w:ascii="Times New Roman" w:eastAsia="Times New Roman" w:hAnsi="Times New Roman" w:cs="Times New Roman"/>
          <w:b/>
          <w:bCs/>
          <w:szCs w:val="24"/>
        </w:rPr>
        <w:t>Kiểm soát văn bản:</w:t>
      </w:r>
      <w:r w:rsidRPr="004C43AE">
        <w:rPr>
          <w:rFonts w:ascii="Times New Roman" w:eastAsia="Times New Roman" w:hAnsi="Times New Roman" w:cs="Times New Roman"/>
          <w:szCs w:val="24"/>
        </w:rPr>
        <w:t xml:space="preserve"> Là các hoạt động thực hiện/biên soạn, phê duyệt, ban hành, phân phối và lưu trữ văn bản.</w:t>
      </w:r>
      <w:bookmarkEnd w:id="56"/>
      <w:bookmarkEnd w:id="57"/>
      <w:bookmarkEnd w:id="58"/>
      <w:bookmarkEnd w:id="59"/>
    </w:p>
    <w:p w14:paraId="306EBBCA" w14:textId="5C782F2E" w:rsidR="009A544F" w:rsidRPr="004C43AE" w:rsidRDefault="009A544F" w:rsidP="00484CC8">
      <w:pPr>
        <w:pStyle w:val="ListParagraph"/>
        <w:numPr>
          <w:ilvl w:val="0"/>
          <w:numId w:val="37"/>
        </w:numPr>
        <w:spacing w:line="276" w:lineRule="auto"/>
        <w:jc w:val="both"/>
        <w:outlineLvl w:val="1"/>
        <w:rPr>
          <w:rFonts w:ascii="Times New Roman" w:hAnsi="Times New Roman" w:cs="Times New Roman"/>
          <w:szCs w:val="24"/>
        </w:rPr>
      </w:pPr>
      <w:bookmarkStart w:id="60" w:name="_Toc62652516"/>
      <w:bookmarkStart w:id="61" w:name="_Toc62652598"/>
      <w:bookmarkStart w:id="62" w:name="_Toc62653037"/>
      <w:bookmarkStart w:id="63" w:name="_Toc62657624"/>
      <w:r w:rsidRPr="004C43AE">
        <w:rPr>
          <w:rFonts w:ascii="Times New Roman" w:eastAsia="Times New Roman" w:hAnsi="Times New Roman" w:cs="Times New Roman"/>
          <w:b/>
          <w:bCs/>
          <w:szCs w:val="24"/>
        </w:rPr>
        <w:t>MIKGroup/Công ty:</w:t>
      </w:r>
      <w:r w:rsidRPr="004C43AE">
        <w:rPr>
          <w:rFonts w:ascii="Times New Roman" w:eastAsia="Times New Roman" w:hAnsi="Times New Roman" w:cs="Times New Roman"/>
          <w:szCs w:val="24"/>
        </w:rPr>
        <w:t xml:space="preserve"> là Công Ty Cổ phần Tập Đoàn MIK Group Việt Nam và các Công ty thành viên.</w:t>
      </w:r>
      <w:bookmarkEnd w:id="60"/>
      <w:bookmarkEnd w:id="61"/>
      <w:bookmarkEnd w:id="62"/>
      <w:bookmarkEnd w:id="63"/>
    </w:p>
    <w:p w14:paraId="09B6CD6F" w14:textId="79A0A379" w:rsidR="009A544F" w:rsidRPr="004C43AE" w:rsidRDefault="009A544F" w:rsidP="00484CC8">
      <w:pPr>
        <w:pStyle w:val="ListParagraph"/>
        <w:numPr>
          <w:ilvl w:val="0"/>
          <w:numId w:val="37"/>
        </w:numPr>
        <w:spacing w:line="276" w:lineRule="auto"/>
        <w:jc w:val="both"/>
        <w:outlineLvl w:val="1"/>
        <w:rPr>
          <w:rFonts w:ascii="Times New Roman" w:hAnsi="Times New Roman" w:cs="Times New Roman"/>
          <w:szCs w:val="24"/>
        </w:rPr>
      </w:pPr>
      <w:bookmarkStart w:id="64" w:name="_Toc62652517"/>
      <w:bookmarkStart w:id="65" w:name="_Toc62652599"/>
      <w:bookmarkStart w:id="66" w:name="_Toc62653038"/>
      <w:bookmarkStart w:id="67" w:name="_Toc62657625"/>
      <w:r w:rsidRPr="004C43AE">
        <w:rPr>
          <w:rFonts w:ascii="Times New Roman" w:eastAsia="Times New Roman" w:hAnsi="Times New Roman" w:cs="Times New Roman"/>
          <w:b/>
          <w:bCs/>
          <w:szCs w:val="24"/>
        </w:rPr>
        <w:t>Phòng PL DN&amp;ĐT:</w:t>
      </w:r>
      <w:r w:rsidRPr="004C43AE">
        <w:rPr>
          <w:rFonts w:ascii="Times New Roman" w:eastAsia="Times New Roman" w:hAnsi="Times New Roman" w:cs="Times New Roman"/>
          <w:szCs w:val="24"/>
        </w:rPr>
        <w:t xml:space="preserve"> Phòng Pháp lý Doanh nghiệp và Đầu tư.</w:t>
      </w:r>
      <w:bookmarkEnd w:id="64"/>
      <w:bookmarkEnd w:id="65"/>
      <w:bookmarkEnd w:id="66"/>
      <w:bookmarkEnd w:id="67"/>
    </w:p>
    <w:p w14:paraId="22AC5DE2" w14:textId="604D0F06" w:rsidR="009A544F" w:rsidRPr="004C43AE" w:rsidRDefault="00B71D2C" w:rsidP="00484CC8">
      <w:pPr>
        <w:pStyle w:val="ListParagraph"/>
        <w:numPr>
          <w:ilvl w:val="0"/>
          <w:numId w:val="37"/>
        </w:numPr>
        <w:spacing w:line="276" w:lineRule="auto"/>
        <w:jc w:val="both"/>
        <w:outlineLvl w:val="1"/>
        <w:rPr>
          <w:rFonts w:ascii="Times New Roman" w:hAnsi="Times New Roman" w:cs="Times New Roman"/>
          <w:szCs w:val="24"/>
        </w:rPr>
      </w:pPr>
      <w:bookmarkStart w:id="68" w:name="_Toc62652518"/>
      <w:bookmarkStart w:id="69" w:name="_Toc62652600"/>
      <w:bookmarkStart w:id="70" w:name="_Toc62653039"/>
      <w:bookmarkStart w:id="71" w:name="_Toc62657626"/>
      <w:commentRangeStart w:id="72"/>
      <w:commentRangeStart w:id="73"/>
      <w:r>
        <w:rPr>
          <w:rFonts w:ascii="Times New Roman" w:eastAsia="Times New Roman" w:hAnsi="Times New Roman" w:cs="Times New Roman"/>
          <w:b/>
          <w:bCs/>
          <w:szCs w:val="24"/>
        </w:rPr>
        <w:t>Đơn vị chủ trì</w:t>
      </w:r>
      <w:commentRangeEnd w:id="72"/>
      <w:r w:rsidR="00AD0245">
        <w:rPr>
          <w:rStyle w:val="CommentReference"/>
        </w:rPr>
        <w:commentReference w:id="72"/>
      </w:r>
      <w:commentRangeEnd w:id="73"/>
      <w:r w:rsidR="00DF64C3">
        <w:rPr>
          <w:rStyle w:val="CommentReference"/>
        </w:rPr>
        <w:commentReference w:id="73"/>
      </w:r>
      <w:r w:rsidR="009A544F" w:rsidRPr="004C43AE">
        <w:rPr>
          <w:rFonts w:ascii="Times New Roman" w:eastAsia="Times New Roman" w:hAnsi="Times New Roman" w:cs="Times New Roman"/>
          <w:b/>
          <w:bCs/>
          <w:szCs w:val="24"/>
        </w:rPr>
        <w:t>:</w:t>
      </w:r>
      <w:r w:rsidR="009A544F" w:rsidRPr="004C43AE">
        <w:rPr>
          <w:rFonts w:ascii="Times New Roman" w:eastAsia="Times New Roman" w:hAnsi="Times New Roman" w:cs="Times New Roman"/>
          <w:szCs w:val="24"/>
        </w:rPr>
        <w:t xml:space="preserve"> </w:t>
      </w:r>
      <w:r>
        <w:rPr>
          <w:rFonts w:ascii="Times New Roman" w:eastAsia="Times New Roman" w:hAnsi="Times New Roman" w:cs="Times New Roman"/>
          <w:szCs w:val="24"/>
        </w:rPr>
        <w:t>Là đơn vị được Ban Lãnh đạo chỉ định chủ trì việc xây dựng hệ thống văn bản của toàn công ty</w:t>
      </w:r>
      <w:r w:rsidR="009A544F" w:rsidRPr="004C43AE">
        <w:rPr>
          <w:rFonts w:ascii="Times New Roman" w:eastAsia="Times New Roman" w:hAnsi="Times New Roman" w:cs="Times New Roman"/>
          <w:szCs w:val="24"/>
        </w:rPr>
        <w:t>.</w:t>
      </w:r>
      <w:bookmarkEnd w:id="68"/>
      <w:bookmarkEnd w:id="69"/>
      <w:bookmarkEnd w:id="70"/>
      <w:bookmarkEnd w:id="71"/>
    </w:p>
    <w:p w14:paraId="704DDCCB" w14:textId="7AB6A3DD" w:rsidR="009A544F" w:rsidRPr="004C43AE" w:rsidRDefault="009A544F" w:rsidP="00484CC8">
      <w:pPr>
        <w:pStyle w:val="ListParagraph"/>
        <w:numPr>
          <w:ilvl w:val="0"/>
          <w:numId w:val="37"/>
        </w:numPr>
        <w:spacing w:line="276" w:lineRule="auto"/>
        <w:jc w:val="both"/>
        <w:outlineLvl w:val="1"/>
        <w:rPr>
          <w:rFonts w:ascii="Times New Roman" w:hAnsi="Times New Roman" w:cs="Times New Roman"/>
          <w:szCs w:val="24"/>
        </w:rPr>
      </w:pPr>
      <w:bookmarkStart w:id="74" w:name="_Toc62652519"/>
      <w:bookmarkStart w:id="75" w:name="_Toc62652601"/>
      <w:bookmarkStart w:id="76" w:name="_Toc62653040"/>
      <w:bookmarkStart w:id="77" w:name="_Toc62657627"/>
      <w:r w:rsidRPr="004C43AE">
        <w:rPr>
          <w:rFonts w:ascii="Times New Roman" w:eastAsia="Times New Roman" w:hAnsi="Times New Roman" w:cs="Times New Roman"/>
          <w:b/>
          <w:bCs/>
          <w:szCs w:val="24"/>
        </w:rPr>
        <w:t>TGĐ:</w:t>
      </w:r>
      <w:r w:rsidRPr="004C43AE">
        <w:rPr>
          <w:rFonts w:ascii="Times New Roman" w:eastAsia="Times New Roman" w:hAnsi="Times New Roman" w:cs="Times New Roman"/>
          <w:szCs w:val="24"/>
        </w:rPr>
        <w:t xml:space="preserve"> Tổng Giám đốc.</w:t>
      </w:r>
      <w:bookmarkEnd w:id="74"/>
      <w:bookmarkEnd w:id="75"/>
      <w:bookmarkEnd w:id="76"/>
      <w:bookmarkEnd w:id="77"/>
    </w:p>
    <w:p w14:paraId="4BB9441B" w14:textId="3F7ACF72" w:rsidR="00AD3A32" w:rsidRPr="004C43AE" w:rsidRDefault="00AD3A32" w:rsidP="00484CC8">
      <w:pPr>
        <w:pStyle w:val="ListParagraph"/>
        <w:numPr>
          <w:ilvl w:val="0"/>
          <w:numId w:val="37"/>
        </w:numPr>
        <w:spacing w:line="276" w:lineRule="auto"/>
        <w:jc w:val="both"/>
        <w:outlineLvl w:val="1"/>
        <w:rPr>
          <w:rFonts w:ascii="Times New Roman" w:hAnsi="Times New Roman" w:cs="Times New Roman"/>
          <w:szCs w:val="24"/>
        </w:rPr>
      </w:pPr>
      <w:bookmarkStart w:id="78" w:name="_Toc62652520"/>
      <w:bookmarkStart w:id="79" w:name="_Toc62652602"/>
      <w:bookmarkStart w:id="80" w:name="_Toc62653041"/>
      <w:bookmarkStart w:id="81" w:name="_Toc62657628"/>
      <w:r w:rsidRPr="004C43AE">
        <w:rPr>
          <w:rFonts w:ascii="Times New Roman" w:eastAsia="Times New Roman" w:hAnsi="Times New Roman" w:cs="Times New Roman"/>
          <w:b/>
          <w:bCs/>
          <w:szCs w:val="24"/>
        </w:rPr>
        <w:t>Trưởng Đơn vị:</w:t>
      </w:r>
      <w:r w:rsidRPr="004C43AE">
        <w:rPr>
          <w:rFonts w:ascii="Times New Roman" w:eastAsia="Times New Roman" w:hAnsi="Times New Roman" w:cs="Times New Roman"/>
          <w:szCs w:val="24"/>
        </w:rPr>
        <w:t xml:space="preserve"> Là người đứng đầu các Đơn vị thuộc MIKGroup, bao gồm các Giám Đốc Khối, </w:t>
      </w:r>
      <w:ins w:id="82" w:author="Phan Hai Trieu" w:date="2021-02-01T17:59:00Z">
        <w:r w:rsidR="00C42ABC">
          <w:rPr>
            <w:rFonts w:ascii="Times New Roman" w:eastAsia="Times New Roman" w:hAnsi="Times New Roman" w:cs="Times New Roman"/>
            <w:szCs w:val="24"/>
          </w:rPr>
          <w:t>Giám Đốc Ban</w:t>
        </w:r>
      </w:ins>
      <w:commentRangeStart w:id="83"/>
      <w:commentRangeStart w:id="84"/>
      <w:del w:id="85" w:author="Phan Hai Trieu" w:date="2021-02-01T17:59:00Z">
        <w:r w:rsidRPr="004C43AE" w:rsidDel="00C42ABC">
          <w:rPr>
            <w:rFonts w:ascii="Times New Roman" w:eastAsia="Times New Roman" w:hAnsi="Times New Roman" w:cs="Times New Roman"/>
            <w:szCs w:val="24"/>
          </w:rPr>
          <w:delText xml:space="preserve">Ban Đốc </w:delText>
        </w:r>
        <w:commentRangeStart w:id="86"/>
        <w:r w:rsidRPr="004C43AE" w:rsidDel="00C42ABC">
          <w:rPr>
            <w:rFonts w:ascii="Times New Roman" w:eastAsia="Times New Roman" w:hAnsi="Times New Roman" w:cs="Times New Roman"/>
            <w:szCs w:val="24"/>
          </w:rPr>
          <w:delText>Ban</w:delText>
        </w:r>
      </w:del>
      <w:commentRangeEnd w:id="83"/>
      <w:ins w:id="87" w:author="Phan Hai Trieu" w:date="2021-02-02T15:28:00Z">
        <w:r w:rsidRPr="004C43AE">
          <w:rPr>
            <w:rFonts w:ascii="Times New Roman" w:eastAsia="Times New Roman" w:hAnsi="Times New Roman" w:cs="Times New Roman"/>
            <w:szCs w:val="24"/>
          </w:rPr>
          <w:t xml:space="preserve"> Đốc Ban</w:t>
        </w:r>
      </w:ins>
      <w:commentRangeEnd w:id="86"/>
      <w:del w:id="88" w:author="Phan Hai Trieu" w:date="2021-02-01T17:59:00Z">
        <w:r w:rsidR="00201580" w:rsidDel="00C42ABC">
          <w:rPr>
            <w:rStyle w:val="CommentReference"/>
          </w:rPr>
          <w:commentReference w:id="83"/>
        </w:r>
      </w:del>
      <w:commentRangeEnd w:id="84"/>
      <w:r w:rsidR="00C42ABC">
        <w:rPr>
          <w:rStyle w:val="CommentReference"/>
        </w:rPr>
        <w:commentReference w:id="84"/>
      </w:r>
      <w:r w:rsidR="00066568">
        <w:rPr>
          <w:rStyle w:val="CommentReference"/>
        </w:rPr>
        <w:commentReference w:id="86"/>
      </w:r>
      <w:del w:id="89" w:author="Phan Hai Trieu" w:date="2021-02-01T17:59:00Z">
        <w:r w:rsidRPr="004C43AE" w:rsidDel="00C42ABC">
          <w:rPr>
            <w:rFonts w:ascii="Times New Roman" w:eastAsia="Times New Roman" w:hAnsi="Times New Roman" w:cs="Times New Roman"/>
            <w:szCs w:val="24"/>
          </w:rPr>
          <w:delText>,</w:delText>
        </w:r>
      </w:del>
      <w:r w:rsidRPr="004C43AE">
        <w:rPr>
          <w:rFonts w:ascii="Times New Roman" w:eastAsia="Times New Roman" w:hAnsi="Times New Roman" w:cs="Times New Roman"/>
          <w:szCs w:val="24"/>
        </w:rPr>
        <w:t xml:space="preserve"> Giám Đốc các Công Ty Con, Trưởng Văn Phòng Đại Diện thuộc MIKGroup.</w:t>
      </w:r>
      <w:bookmarkEnd w:id="78"/>
      <w:bookmarkEnd w:id="79"/>
      <w:bookmarkEnd w:id="80"/>
      <w:bookmarkEnd w:id="81"/>
    </w:p>
    <w:p w14:paraId="54A21ACD" w14:textId="12582529" w:rsidR="00AD3A32" w:rsidRPr="004C43AE" w:rsidRDefault="00AD3A32" w:rsidP="00484CC8">
      <w:pPr>
        <w:pStyle w:val="ListParagraph"/>
        <w:numPr>
          <w:ilvl w:val="0"/>
          <w:numId w:val="37"/>
        </w:numPr>
        <w:spacing w:line="276" w:lineRule="auto"/>
        <w:jc w:val="both"/>
        <w:outlineLvl w:val="1"/>
        <w:rPr>
          <w:rFonts w:ascii="Times New Roman" w:hAnsi="Times New Roman" w:cs="Times New Roman"/>
          <w:szCs w:val="24"/>
        </w:rPr>
      </w:pPr>
      <w:bookmarkStart w:id="90" w:name="_Toc62652521"/>
      <w:bookmarkStart w:id="91" w:name="_Toc62652603"/>
      <w:bookmarkStart w:id="92" w:name="_Toc62653042"/>
      <w:bookmarkStart w:id="93" w:name="_Toc62657629"/>
      <w:r w:rsidRPr="004C43AE">
        <w:rPr>
          <w:rFonts w:ascii="Times New Roman" w:eastAsia="Times New Roman" w:hAnsi="Times New Roman" w:cs="Times New Roman"/>
          <w:b/>
          <w:bCs/>
          <w:szCs w:val="24"/>
        </w:rPr>
        <w:t>Văn bản bên ngoài:</w:t>
      </w:r>
      <w:r w:rsidRPr="004C43AE">
        <w:rPr>
          <w:rFonts w:ascii="Times New Roman" w:eastAsia="Times New Roman" w:hAnsi="Times New Roman" w:cs="Times New Roman"/>
          <w:szCs w:val="24"/>
        </w:rPr>
        <w:t xml:space="preserve"> là các văn bản có nguồn gốc từ bên ngoài, do các cơ quan Nhà nước, khách hàng, đối tác… thiết lập, ban hành và được áp dụng trong MIKGroup.</w:t>
      </w:r>
      <w:bookmarkEnd w:id="90"/>
      <w:bookmarkEnd w:id="91"/>
      <w:bookmarkEnd w:id="92"/>
      <w:bookmarkEnd w:id="93"/>
    </w:p>
    <w:p w14:paraId="5A965A74" w14:textId="11053CA0" w:rsidR="00AD3A32" w:rsidRPr="004C43AE" w:rsidRDefault="00AD3A32" w:rsidP="00484CC8">
      <w:pPr>
        <w:pStyle w:val="ListParagraph"/>
        <w:numPr>
          <w:ilvl w:val="0"/>
          <w:numId w:val="37"/>
        </w:numPr>
        <w:spacing w:line="276" w:lineRule="auto"/>
        <w:jc w:val="both"/>
        <w:outlineLvl w:val="1"/>
        <w:rPr>
          <w:rFonts w:ascii="Times New Roman" w:hAnsi="Times New Roman" w:cs="Times New Roman"/>
          <w:szCs w:val="24"/>
        </w:rPr>
      </w:pPr>
      <w:bookmarkStart w:id="94" w:name="_Toc62652522"/>
      <w:bookmarkStart w:id="95" w:name="_Toc62652604"/>
      <w:bookmarkStart w:id="96" w:name="_Toc62653043"/>
      <w:bookmarkStart w:id="97" w:name="_Toc62657630"/>
      <w:r w:rsidRPr="004C43AE">
        <w:rPr>
          <w:rFonts w:ascii="Times New Roman" w:eastAsia="Times New Roman" w:hAnsi="Times New Roman" w:cs="Times New Roman"/>
          <w:b/>
          <w:bCs/>
          <w:szCs w:val="24"/>
        </w:rPr>
        <w:t>Văn bản cấp Công ty:</w:t>
      </w:r>
      <w:r w:rsidRPr="004C43AE">
        <w:rPr>
          <w:rFonts w:ascii="Times New Roman" w:eastAsia="Times New Roman" w:hAnsi="Times New Roman" w:cs="Times New Roman"/>
          <w:szCs w:val="24"/>
        </w:rPr>
        <w:t xml:space="preserve"> là văn bản nội bộ và/hoặc được áp dụng trong việc phối hợp công việc liên quan đến ít nhất 02 Phòng/Ban trở lên.</w:t>
      </w:r>
      <w:bookmarkEnd w:id="94"/>
      <w:bookmarkEnd w:id="95"/>
      <w:bookmarkEnd w:id="96"/>
      <w:bookmarkEnd w:id="97"/>
    </w:p>
    <w:p w14:paraId="10F385BE" w14:textId="6D72F76A" w:rsidR="00AD3A32" w:rsidRPr="004C43AE" w:rsidRDefault="00AD3A32" w:rsidP="00484CC8">
      <w:pPr>
        <w:pStyle w:val="ListParagraph"/>
        <w:numPr>
          <w:ilvl w:val="0"/>
          <w:numId w:val="37"/>
        </w:numPr>
        <w:spacing w:line="276" w:lineRule="auto"/>
        <w:jc w:val="both"/>
        <w:outlineLvl w:val="1"/>
        <w:rPr>
          <w:rFonts w:ascii="Times New Roman" w:hAnsi="Times New Roman" w:cs="Times New Roman"/>
          <w:szCs w:val="24"/>
        </w:rPr>
      </w:pPr>
      <w:bookmarkStart w:id="98" w:name="_Toc62652523"/>
      <w:bookmarkStart w:id="99" w:name="_Toc62652605"/>
      <w:bookmarkStart w:id="100" w:name="_Toc62653044"/>
      <w:bookmarkStart w:id="101" w:name="_Toc62657631"/>
      <w:r w:rsidRPr="004C43AE">
        <w:rPr>
          <w:rFonts w:ascii="Times New Roman" w:eastAsia="Times New Roman" w:hAnsi="Times New Roman" w:cs="Times New Roman"/>
          <w:b/>
          <w:bCs/>
          <w:szCs w:val="24"/>
        </w:rPr>
        <w:t>Văn bản cấp Đơn vị:</w:t>
      </w:r>
      <w:r w:rsidRPr="004C43AE">
        <w:rPr>
          <w:rFonts w:ascii="Times New Roman" w:eastAsia="Times New Roman" w:hAnsi="Times New Roman" w:cs="Times New Roman"/>
          <w:szCs w:val="24"/>
        </w:rPr>
        <w:t xml:space="preserve"> Là văn bản được sử dụng nội bộ trong phạm vi Đơn vị, không có mối liên hệ công việc với bất kỳ Đơn vị nào khác.</w:t>
      </w:r>
      <w:bookmarkEnd w:id="98"/>
      <w:bookmarkEnd w:id="99"/>
      <w:bookmarkEnd w:id="100"/>
      <w:bookmarkEnd w:id="101"/>
    </w:p>
    <w:p w14:paraId="6E8AA14E" w14:textId="044F5195" w:rsidR="00AD3A32" w:rsidRPr="004C43AE" w:rsidRDefault="00AD3A32" w:rsidP="00484CC8">
      <w:pPr>
        <w:pStyle w:val="ListParagraph"/>
        <w:numPr>
          <w:ilvl w:val="0"/>
          <w:numId w:val="37"/>
        </w:numPr>
        <w:spacing w:line="276" w:lineRule="auto"/>
        <w:jc w:val="both"/>
        <w:outlineLvl w:val="1"/>
        <w:rPr>
          <w:rFonts w:ascii="Times New Roman" w:hAnsi="Times New Roman" w:cs="Times New Roman"/>
          <w:szCs w:val="24"/>
        </w:rPr>
      </w:pPr>
      <w:bookmarkStart w:id="102" w:name="_Toc62652524"/>
      <w:bookmarkStart w:id="103" w:name="_Toc62652606"/>
      <w:bookmarkStart w:id="104" w:name="_Toc62653045"/>
      <w:bookmarkStart w:id="105" w:name="_Toc62657632"/>
      <w:r w:rsidRPr="004C43AE">
        <w:rPr>
          <w:rFonts w:ascii="Times New Roman" w:eastAsia="Times New Roman" w:hAnsi="Times New Roman" w:cs="Times New Roman"/>
          <w:b/>
          <w:bCs/>
          <w:szCs w:val="24"/>
        </w:rPr>
        <w:t xml:space="preserve">Văn bản hết hiệu lực: </w:t>
      </w:r>
      <w:r w:rsidRPr="004C43AE">
        <w:rPr>
          <w:rFonts w:ascii="Times New Roman" w:eastAsia="Times New Roman" w:hAnsi="Times New Roman" w:cs="Times New Roman"/>
          <w:szCs w:val="24"/>
        </w:rPr>
        <w:t>là những văn bản được Tổng Giám đốc/Người ủy quyền ký quyết định hủy bỏ hoặc đương nhiên hết hiệu lực khi có văn bản/văn bản khác thay thế căn cứ theo Quyết định ban hành của văn bản/văn bản mới.</w:t>
      </w:r>
      <w:bookmarkEnd w:id="102"/>
      <w:bookmarkEnd w:id="103"/>
      <w:bookmarkEnd w:id="104"/>
      <w:bookmarkEnd w:id="105"/>
    </w:p>
    <w:p w14:paraId="71F970B5" w14:textId="2C968957" w:rsidR="00AD3A32" w:rsidRPr="004C43AE" w:rsidRDefault="004C43AE" w:rsidP="00484CC8">
      <w:pPr>
        <w:pStyle w:val="ListParagraph"/>
        <w:numPr>
          <w:ilvl w:val="0"/>
          <w:numId w:val="37"/>
        </w:numPr>
        <w:spacing w:line="276" w:lineRule="auto"/>
        <w:jc w:val="both"/>
        <w:outlineLvl w:val="1"/>
        <w:rPr>
          <w:rFonts w:ascii="Times New Roman" w:hAnsi="Times New Roman" w:cs="Times New Roman"/>
          <w:szCs w:val="24"/>
        </w:rPr>
      </w:pPr>
      <w:bookmarkStart w:id="106" w:name="_Toc62652525"/>
      <w:bookmarkStart w:id="107" w:name="_Toc62652607"/>
      <w:bookmarkStart w:id="108" w:name="_Toc62653046"/>
      <w:bookmarkStart w:id="109" w:name="_Toc62657633"/>
      <w:r w:rsidRPr="004C43AE">
        <w:rPr>
          <w:rFonts w:ascii="Times New Roman" w:eastAsia="Times New Roman" w:hAnsi="Times New Roman" w:cs="Times New Roman"/>
          <w:b/>
          <w:bCs/>
          <w:szCs w:val="24"/>
        </w:rPr>
        <w:t>Văn bản hiện hành:</w:t>
      </w:r>
      <w:r w:rsidRPr="004C43AE">
        <w:rPr>
          <w:rFonts w:ascii="Times New Roman" w:eastAsia="Times New Roman" w:hAnsi="Times New Roman" w:cs="Times New Roman"/>
          <w:szCs w:val="24"/>
        </w:rPr>
        <w:t xml:space="preserve"> là những văn bản được Hội Đồng Quản Trị/Tổng Giám đốc/Người được ủy quyền ký quyết định ban hành và đang có hiệu lực thi hành.</w:t>
      </w:r>
      <w:bookmarkEnd w:id="106"/>
      <w:bookmarkEnd w:id="107"/>
      <w:bookmarkEnd w:id="108"/>
      <w:bookmarkEnd w:id="109"/>
    </w:p>
    <w:p w14:paraId="261F939E" w14:textId="4188D130" w:rsidR="004C43AE" w:rsidRPr="004C43AE" w:rsidRDefault="004C43AE" w:rsidP="00484CC8">
      <w:pPr>
        <w:pStyle w:val="ListParagraph"/>
        <w:numPr>
          <w:ilvl w:val="0"/>
          <w:numId w:val="37"/>
        </w:numPr>
        <w:spacing w:line="276" w:lineRule="auto"/>
        <w:jc w:val="both"/>
        <w:outlineLvl w:val="1"/>
        <w:rPr>
          <w:rFonts w:ascii="Times New Roman" w:hAnsi="Times New Roman" w:cs="Times New Roman"/>
          <w:szCs w:val="24"/>
        </w:rPr>
      </w:pPr>
      <w:bookmarkStart w:id="110" w:name="_Toc62652526"/>
      <w:bookmarkStart w:id="111" w:name="_Toc62652608"/>
      <w:bookmarkStart w:id="112" w:name="_Toc62653047"/>
      <w:bookmarkStart w:id="113" w:name="_Toc62657634"/>
      <w:r w:rsidRPr="004C43AE">
        <w:rPr>
          <w:rFonts w:ascii="Times New Roman" w:eastAsia="Times New Roman" w:hAnsi="Times New Roman" w:cs="Times New Roman"/>
          <w:b/>
          <w:bCs/>
          <w:szCs w:val="24"/>
          <w:lang w:val="vi-VN"/>
        </w:rPr>
        <w:t xml:space="preserve">Văn bản nội bộ </w:t>
      </w:r>
      <w:r w:rsidRPr="004C43AE">
        <w:rPr>
          <w:rFonts w:ascii="Times New Roman" w:eastAsia="Times New Roman" w:hAnsi="Times New Roman" w:cs="Times New Roman"/>
          <w:szCs w:val="24"/>
          <w:lang w:val="vi-VN"/>
        </w:rPr>
        <w:t xml:space="preserve">hay </w:t>
      </w:r>
      <w:r w:rsidRPr="004C43AE">
        <w:rPr>
          <w:rFonts w:ascii="Times New Roman" w:eastAsia="Times New Roman" w:hAnsi="Times New Roman" w:cs="Times New Roman"/>
          <w:b/>
          <w:bCs/>
          <w:szCs w:val="24"/>
          <w:lang w:val="vi-VN"/>
        </w:rPr>
        <w:t>Văn bản:</w:t>
      </w:r>
      <w:r w:rsidRPr="004C43AE">
        <w:rPr>
          <w:rFonts w:ascii="Times New Roman" w:eastAsia="Times New Roman" w:hAnsi="Times New Roman" w:cs="Times New Roman"/>
          <w:szCs w:val="24"/>
          <w:lang w:val="vi-VN"/>
        </w:rPr>
        <w:t xml:space="preserve"> là các Văn bản định chế và/hoặc Văn bản cá biệt do MIKGroup ban hành.</w:t>
      </w:r>
      <w:bookmarkEnd w:id="110"/>
      <w:bookmarkEnd w:id="111"/>
      <w:bookmarkEnd w:id="112"/>
      <w:bookmarkEnd w:id="113"/>
    </w:p>
    <w:p w14:paraId="384C03D0" w14:textId="761C3EB2" w:rsidR="00FF4FA5" w:rsidRPr="004C43AE" w:rsidRDefault="00FF4FA5" w:rsidP="006401A3">
      <w:pPr>
        <w:pStyle w:val="ListParagraph"/>
        <w:spacing w:line="276" w:lineRule="auto"/>
        <w:ind w:left="567"/>
        <w:jc w:val="both"/>
        <w:outlineLvl w:val="1"/>
        <w:rPr>
          <w:rFonts w:ascii="Times New Roman" w:hAnsi="Times New Roman" w:cs="Times New Roman"/>
          <w:szCs w:val="24"/>
        </w:rPr>
      </w:pPr>
    </w:p>
    <w:p w14:paraId="4BCA9ECB" w14:textId="38CDF68E" w:rsidR="00FF4FA5" w:rsidRPr="004C43AE" w:rsidRDefault="00FF4FA5" w:rsidP="006401A3">
      <w:pPr>
        <w:pStyle w:val="ListParagraph"/>
        <w:spacing w:line="276" w:lineRule="auto"/>
        <w:ind w:left="567"/>
        <w:jc w:val="both"/>
        <w:outlineLvl w:val="1"/>
        <w:rPr>
          <w:rFonts w:ascii="Times New Roman" w:hAnsi="Times New Roman" w:cs="Times New Roman"/>
          <w:szCs w:val="24"/>
        </w:rPr>
      </w:pPr>
    </w:p>
    <w:p w14:paraId="50787070" w14:textId="77777777" w:rsidR="004C43AE" w:rsidRPr="004C43AE" w:rsidRDefault="004C43AE" w:rsidP="006401A3">
      <w:pPr>
        <w:pStyle w:val="ListParagraph"/>
        <w:spacing w:line="276" w:lineRule="auto"/>
        <w:ind w:left="567"/>
        <w:jc w:val="both"/>
        <w:outlineLvl w:val="1"/>
        <w:rPr>
          <w:rFonts w:ascii="Times New Roman" w:hAnsi="Times New Roman" w:cs="Times New Roman"/>
          <w:szCs w:val="24"/>
        </w:rPr>
      </w:pPr>
    </w:p>
    <w:p w14:paraId="38C988D8" w14:textId="090852D7" w:rsidR="008A5823" w:rsidRPr="004C43AE" w:rsidRDefault="008A5823" w:rsidP="008A5823">
      <w:pPr>
        <w:pStyle w:val="ListParagraph"/>
        <w:numPr>
          <w:ilvl w:val="0"/>
          <w:numId w:val="2"/>
        </w:numPr>
        <w:spacing w:line="276" w:lineRule="auto"/>
        <w:ind w:left="567" w:hanging="567"/>
        <w:jc w:val="both"/>
        <w:outlineLvl w:val="0"/>
        <w:rPr>
          <w:rFonts w:ascii="Times New Roman" w:hAnsi="Times New Roman" w:cs="Times New Roman"/>
          <w:b/>
          <w:szCs w:val="24"/>
        </w:rPr>
      </w:pPr>
      <w:bookmarkStart w:id="114" w:name="_Toc62657635"/>
      <w:r w:rsidRPr="004C43AE">
        <w:rPr>
          <w:rFonts w:ascii="Times New Roman" w:hAnsi="Times New Roman" w:cs="Times New Roman"/>
          <w:b/>
          <w:szCs w:val="24"/>
        </w:rPr>
        <w:t>QUY TRÌNH THỰC HIỆN</w:t>
      </w:r>
      <w:bookmarkEnd w:id="114"/>
    </w:p>
    <w:p w14:paraId="2693A328" w14:textId="0DCB87D5" w:rsidR="008A5823" w:rsidRPr="004C43AE" w:rsidRDefault="008A5823" w:rsidP="008A5823">
      <w:pPr>
        <w:pStyle w:val="ListParagraph"/>
        <w:numPr>
          <w:ilvl w:val="0"/>
          <w:numId w:val="7"/>
        </w:numPr>
        <w:spacing w:line="276" w:lineRule="auto"/>
        <w:ind w:left="567" w:hanging="567"/>
        <w:jc w:val="both"/>
        <w:outlineLvl w:val="1"/>
        <w:rPr>
          <w:rFonts w:ascii="Times New Roman" w:hAnsi="Times New Roman" w:cs="Times New Roman"/>
          <w:b/>
          <w:szCs w:val="24"/>
        </w:rPr>
      </w:pPr>
      <w:bookmarkStart w:id="115" w:name="_Toc62652612"/>
      <w:bookmarkStart w:id="116" w:name="_Toc62657636"/>
      <w:commentRangeStart w:id="117"/>
      <w:commentRangeStart w:id="118"/>
      <w:r w:rsidRPr="004C43AE">
        <w:rPr>
          <w:rFonts w:ascii="Times New Roman" w:hAnsi="Times New Roman" w:cs="Times New Roman"/>
          <w:b/>
          <w:szCs w:val="24"/>
        </w:rPr>
        <w:t>Lưu đồ thực hiện</w:t>
      </w:r>
      <w:bookmarkEnd w:id="115"/>
      <w:bookmarkEnd w:id="116"/>
      <w:commentRangeEnd w:id="117"/>
      <w:r w:rsidR="00E561B7">
        <w:rPr>
          <w:rStyle w:val="CommentReference"/>
        </w:rPr>
        <w:commentReference w:id="117"/>
      </w:r>
      <w:commentRangeEnd w:id="118"/>
      <w:r w:rsidR="000970B3">
        <w:rPr>
          <w:rStyle w:val="CommentReference"/>
        </w:rPr>
        <w:commentReference w:id="118"/>
      </w:r>
    </w:p>
    <w:p w14:paraId="7010A770" w14:textId="4FF1A093" w:rsidR="008A5823" w:rsidRPr="004C43AE" w:rsidRDefault="008A5823" w:rsidP="0073654E">
      <w:pPr>
        <w:pStyle w:val="ListParagraph"/>
        <w:spacing w:line="276" w:lineRule="auto"/>
        <w:ind w:left="0"/>
        <w:jc w:val="both"/>
        <w:rPr>
          <w:rFonts w:ascii="Times New Roman" w:hAnsi="Times New Roman" w:cs="Times New Roman"/>
          <w:b/>
          <w:szCs w:val="24"/>
        </w:rPr>
      </w:pPr>
    </w:p>
    <w:bookmarkStart w:id="119" w:name="_Toc520300522"/>
    <w:bookmarkStart w:id="120" w:name="_Toc523228101"/>
    <w:bookmarkEnd w:id="119"/>
    <w:bookmarkEnd w:id="120"/>
    <w:p w14:paraId="118D11C1" w14:textId="52067378" w:rsidR="008A5823" w:rsidRPr="004C43AE" w:rsidRDefault="000970B3" w:rsidP="007B16E7">
      <w:pPr>
        <w:jc w:val="center"/>
        <w:rPr>
          <w:rFonts w:ascii="Times New Roman" w:hAnsi="Times New Roman" w:cs="Times New Roman"/>
          <w:szCs w:val="24"/>
        </w:rPr>
        <w:sectPr w:rsidR="008A5823" w:rsidRPr="004C43AE" w:rsidSect="008A5823">
          <w:headerReference w:type="default" r:id="rId16"/>
          <w:footerReference w:type="default" r:id="rId17"/>
          <w:footerReference w:type="first" r:id="rId18"/>
          <w:pgSz w:w="11907" w:h="16840" w:code="9"/>
          <w:pgMar w:top="567" w:right="851" w:bottom="1134" w:left="851" w:header="567" w:footer="567" w:gutter="0"/>
          <w:cols w:space="720"/>
          <w:titlePg/>
          <w:docGrid w:linePitch="360"/>
        </w:sectPr>
      </w:pPr>
      <w:r>
        <w:object w:dxaOrig="14191" w:dyaOrig="11985" w14:anchorId="58784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5pt;height:429.2pt" o:ole="">
            <v:imagedata r:id="rId19" o:title=""/>
          </v:shape>
          <o:OLEObject Type="Embed" ProgID="Visio.Drawing.15" ShapeID="_x0000_i1025" DrawAspect="Content" ObjectID="_1673957142" r:id="rId20"/>
        </w:object>
      </w:r>
    </w:p>
    <w:p w14:paraId="0E4F2D8E" w14:textId="712325F5" w:rsidR="00EE4570" w:rsidRPr="004C43AE" w:rsidRDefault="00EE4570" w:rsidP="00BC3099">
      <w:pPr>
        <w:pStyle w:val="ListParagraph"/>
        <w:numPr>
          <w:ilvl w:val="0"/>
          <w:numId w:val="7"/>
        </w:numPr>
        <w:tabs>
          <w:tab w:val="num" w:pos="1980"/>
        </w:tabs>
        <w:ind w:left="270" w:hanging="270"/>
        <w:jc w:val="both"/>
        <w:outlineLvl w:val="1"/>
        <w:rPr>
          <w:rFonts w:ascii="Times New Roman" w:hAnsi="Times New Roman" w:cs="Times New Roman"/>
          <w:b/>
          <w:szCs w:val="24"/>
        </w:rPr>
      </w:pPr>
      <w:bookmarkStart w:id="121" w:name="_Toc62652613"/>
      <w:bookmarkStart w:id="122" w:name="_Toc62657637"/>
      <w:r w:rsidRPr="004C43AE">
        <w:rPr>
          <w:rFonts w:ascii="Times New Roman" w:hAnsi="Times New Roman" w:cs="Times New Roman"/>
          <w:b/>
          <w:szCs w:val="24"/>
        </w:rPr>
        <w:lastRenderedPageBreak/>
        <w:t>Diễn giải lưu đồ</w:t>
      </w:r>
      <w:bookmarkEnd w:id="121"/>
      <w:bookmarkEnd w:id="122"/>
    </w:p>
    <w:tbl>
      <w:tblPr>
        <w:tblStyle w:val="TableGrid"/>
        <w:tblpPr w:leftFromText="180" w:rightFromText="180" w:vertAnchor="text" w:tblpY="1"/>
        <w:tblOverlap w:val="never"/>
        <w:tblW w:w="15115" w:type="dxa"/>
        <w:tblLayout w:type="fixed"/>
        <w:tblLook w:val="04A0" w:firstRow="1" w:lastRow="0" w:firstColumn="1" w:lastColumn="0" w:noHBand="0" w:noVBand="1"/>
      </w:tblPr>
      <w:tblGrid>
        <w:gridCol w:w="1885"/>
        <w:gridCol w:w="9450"/>
        <w:gridCol w:w="3780"/>
      </w:tblGrid>
      <w:tr w:rsidR="004C43AE" w:rsidRPr="004C43AE" w14:paraId="12B96550" w14:textId="77777777" w:rsidTr="00FF3520">
        <w:trPr>
          <w:tblHeader/>
        </w:trPr>
        <w:tc>
          <w:tcPr>
            <w:tcW w:w="1885" w:type="dxa"/>
            <w:shd w:val="clear" w:color="auto" w:fill="D9D9D9" w:themeFill="background1" w:themeFillShade="D9"/>
            <w:vAlign w:val="center"/>
          </w:tcPr>
          <w:p w14:paraId="1E103AF1" w14:textId="77777777" w:rsidR="00FF3520" w:rsidRPr="004C43AE" w:rsidRDefault="00FF3520" w:rsidP="00FF3520">
            <w:pPr>
              <w:jc w:val="center"/>
              <w:rPr>
                <w:rFonts w:ascii="Times New Roman" w:hAnsi="Times New Roman" w:cs="Times New Roman"/>
                <w:b/>
                <w:szCs w:val="24"/>
              </w:rPr>
            </w:pPr>
            <w:r w:rsidRPr="004C43AE">
              <w:rPr>
                <w:rFonts w:ascii="Times New Roman" w:hAnsi="Times New Roman" w:cs="Times New Roman"/>
                <w:b/>
                <w:szCs w:val="24"/>
              </w:rPr>
              <w:t>Bước</w:t>
            </w:r>
          </w:p>
        </w:tc>
        <w:tc>
          <w:tcPr>
            <w:tcW w:w="9450" w:type="dxa"/>
            <w:shd w:val="clear" w:color="auto" w:fill="D9D9D9" w:themeFill="background1" w:themeFillShade="D9"/>
            <w:vAlign w:val="center"/>
          </w:tcPr>
          <w:p w14:paraId="6FB1F814" w14:textId="77777777" w:rsidR="00FF3520" w:rsidRPr="004C43AE" w:rsidRDefault="00FF3520" w:rsidP="00FF3520">
            <w:pPr>
              <w:jc w:val="center"/>
              <w:rPr>
                <w:rFonts w:ascii="Times New Roman" w:hAnsi="Times New Roman" w:cs="Times New Roman"/>
                <w:b/>
                <w:szCs w:val="24"/>
              </w:rPr>
            </w:pPr>
            <w:r w:rsidRPr="004C43AE">
              <w:rPr>
                <w:rFonts w:ascii="Times New Roman" w:hAnsi="Times New Roman" w:cs="Times New Roman"/>
                <w:b/>
                <w:szCs w:val="24"/>
              </w:rPr>
              <w:t>Mô tả</w:t>
            </w:r>
          </w:p>
        </w:tc>
        <w:tc>
          <w:tcPr>
            <w:tcW w:w="3780" w:type="dxa"/>
            <w:shd w:val="clear" w:color="auto" w:fill="D9D9D9" w:themeFill="background1" w:themeFillShade="D9"/>
            <w:vAlign w:val="center"/>
          </w:tcPr>
          <w:p w14:paraId="3E4AA8C2" w14:textId="77777777" w:rsidR="00FF3520" w:rsidRPr="004C43AE" w:rsidRDefault="00FF3520" w:rsidP="00FF3520">
            <w:pPr>
              <w:jc w:val="center"/>
              <w:rPr>
                <w:rFonts w:ascii="Times New Roman" w:hAnsi="Times New Roman" w:cs="Times New Roman"/>
                <w:b/>
                <w:szCs w:val="24"/>
              </w:rPr>
            </w:pPr>
            <w:r w:rsidRPr="004C43AE">
              <w:rPr>
                <w:rFonts w:ascii="Times New Roman" w:hAnsi="Times New Roman" w:cs="Times New Roman"/>
                <w:b/>
                <w:szCs w:val="24"/>
              </w:rPr>
              <w:t>Thời gian thực hiện</w:t>
            </w:r>
            <w:r w:rsidRPr="004C43AE">
              <w:rPr>
                <w:rStyle w:val="FootnoteReference"/>
                <w:rFonts w:ascii="Times New Roman" w:hAnsi="Times New Roman" w:cs="Times New Roman"/>
                <w:b/>
                <w:szCs w:val="24"/>
              </w:rPr>
              <w:footnoteReference w:id="2"/>
            </w:r>
          </w:p>
        </w:tc>
      </w:tr>
      <w:tr w:rsidR="004C43AE" w:rsidRPr="004C43AE" w14:paraId="6A6194F9" w14:textId="77777777" w:rsidTr="00FF3520">
        <w:tc>
          <w:tcPr>
            <w:tcW w:w="1885" w:type="dxa"/>
            <w:vMerge w:val="restart"/>
            <w:vAlign w:val="center"/>
          </w:tcPr>
          <w:p w14:paraId="6D7076BE" w14:textId="1E88F0D2" w:rsidR="00FF3520" w:rsidRPr="004C43AE" w:rsidRDefault="00FF3520" w:rsidP="00FF3520">
            <w:pPr>
              <w:rPr>
                <w:rFonts w:ascii="Times New Roman" w:hAnsi="Times New Roman" w:cs="Times New Roman"/>
                <w:b/>
                <w:szCs w:val="24"/>
              </w:rPr>
            </w:pPr>
            <w:r w:rsidRPr="004C43AE">
              <w:rPr>
                <w:rFonts w:ascii="Times New Roman" w:hAnsi="Times New Roman" w:cs="Times New Roman"/>
                <w:b/>
                <w:szCs w:val="24"/>
              </w:rPr>
              <w:t>Lập kế hoạch</w:t>
            </w:r>
          </w:p>
        </w:tc>
        <w:tc>
          <w:tcPr>
            <w:tcW w:w="9450" w:type="dxa"/>
            <w:vAlign w:val="center"/>
          </w:tcPr>
          <w:p w14:paraId="43F82CCC" w14:textId="5268F32F" w:rsidR="00FF3520" w:rsidRPr="004C43AE" w:rsidRDefault="00FF3520" w:rsidP="00FF3520">
            <w:pPr>
              <w:pStyle w:val="ListParagraph"/>
              <w:numPr>
                <w:ilvl w:val="1"/>
                <w:numId w:val="16"/>
              </w:numPr>
              <w:spacing w:line="276" w:lineRule="auto"/>
              <w:ind w:left="304" w:hanging="426"/>
              <w:jc w:val="both"/>
              <w:rPr>
                <w:rFonts w:ascii="Times New Roman" w:hAnsi="Times New Roman" w:cs="Times New Roman"/>
                <w:b/>
                <w:szCs w:val="24"/>
              </w:rPr>
            </w:pPr>
            <w:r w:rsidRPr="004C43AE">
              <w:rPr>
                <w:rFonts w:ascii="Times New Roman" w:hAnsi="Times New Roman" w:cs="Times New Roman"/>
                <w:b/>
                <w:szCs w:val="24"/>
              </w:rPr>
              <w:t>Lập kế hoạch</w:t>
            </w:r>
          </w:p>
          <w:p w14:paraId="17EAF3A1" w14:textId="2B47288D" w:rsidR="00FF3520" w:rsidRPr="004C43AE" w:rsidRDefault="00FF3520" w:rsidP="00FF3520">
            <w:pPr>
              <w:pStyle w:val="ListParagraph"/>
              <w:numPr>
                <w:ilvl w:val="0"/>
                <w:numId w:val="33"/>
              </w:numPr>
              <w:spacing w:line="276" w:lineRule="auto"/>
              <w:jc w:val="both"/>
              <w:rPr>
                <w:rFonts w:ascii="Times New Roman" w:hAnsi="Times New Roman" w:cs="Times New Roman"/>
                <w:b/>
                <w:bCs/>
                <w:szCs w:val="24"/>
              </w:rPr>
            </w:pPr>
            <w:commentRangeStart w:id="123"/>
            <w:commentRangeStart w:id="124"/>
            <w:r w:rsidRPr="004C43AE">
              <w:rPr>
                <w:rFonts w:ascii="Times New Roman" w:hAnsi="Times New Roman" w:cs="Times New Roman"/>
                <w:b/>
                <w:bCs/>
                <w:szCs w:val="24"/>
              </w:rPr>
              <w:t>Đơn vị</w:t>
            </w:r>
            <w:ins w:id="125" w:author="Phan Hai Trieu" w:date="2021-02-01T18:00:00Z">
              <w:r w:rsidR="00C42ABC">
                <w:rPr>
                  <w:rFonts w:ascii="Times New Roman" w:hAnsi="Times New Roman" w:cs="Times New Roman"/>
                  <w:b/>
                  <w:bCs/>
                  <w:szCs w:val="24"/>
                </w:rPr>
                <w:t xml:space="preserve"> soạn thảo</w:t>
              </w:r>
            </w:ins>
            <w:ins w:id="126" w:author="Phan Hai Trieu" w:date="2021-02-02T15:28:00Z">
              <w:r w:rsidRPr="004C43AE">
                <w:rPr>
                  <w:rFonts w:ascii="Times New Roman" w:hAnsi="Times New Roman" w:cs="Times New Roman"/>
                  <w:b/>
                  <w:bCs/>
                  <w:szCs w:val="24"/>
                </w:rPr>
                <w:t xml:space="preserve"> </w:t>
              </w:r>
              <w:commentRangeEnd w:id="123"/>
              <w:r w:rsidR="00ED2128">
                <w:rPr>
                  <w:rStyle w:val="CommentReference"/>
                </w:rPr>
                <w:commentReference w:id="123"/>
              </w:r>
              <w:commentRangeEnd w:id="124"/>
              <w:r w:rsidR="00C42ABC">
                <w:rPr>
                  <w:rStyle w:val="CommentReference"/>
                </w:rPr>
                <w:commentReference w:id="124"/>
              </w:r>
            </w:ins>
            <w:r w:rsidRPr="004C43AE">
              <w:rPr>
                <w:rFonts w:ascii="Times New Roman" w:hAnsi="Times New Roman" w:cs="Times New Roman"/>
                <w:b/>
                <w:bCs/>
                <w:szCs w:val="24"/>
              </w:rPr>
              <w:t xml:space="preserve">lập Kế hoạch theo mẫu </w:t>
            </w:r>
            <w:commentRangeStart w:id="127"/>
            <w:commentRangeStart w:id="128"/>
            <w:r w:rsidRPr="004C43AE">
              <w:rPr>
                <w:rFonts w:ascii="Times New Roman" w:hAnsi="Times New Roman" w:cs="Times New Roman"/>
                <w:b/>
                <w:bCs/>
                <w:szCs w:val="24"/>
              </w:rPr>
              <w:t>MIK.VH-QT03-BM01</w:t>
            </w:r>
            <w:commentRangeEnd w:id="127"/>
            <w:r w:rsidR="00ED2128">
              <w:rPr>
                <w:rStyle w:val="CommentReference"/>
              </w:rPr>
              <w:commentReference w:id="127"/>
            </w:r>
            <w:commentRangeEnd w:id="128"/>
            <w:r w:rsidR="00C42ABC">
              <w:rPr>
                <w:rStyle w:val="CommentReference"/>
              </w:rPr>
              <w:commentReference w:id="128"/>
            </w:r>
            <w:r w:rsidRPr="004C43AE">
              <w:rPr>
                <w:rFonts w:ascii="Times New Roman" w:hAnsi="Times New Roman" w:cs="Times New Roman"/>
                <w:b/>
                <w:bCs/>
                <w:szCs w:val="24"/>
              </w:rPr>
              <w:t xml:space="preserve"> căn cứ trên:</w:t>
            </w:r>
          </w:p>
          <w:p w14:paraId="045DE11E" w14:textId="67750B9F" w:rsidR="00FF3520" w:rsidRPr="004C43AE" w:rsidRDefault="00FF3520" w:rsidP="00FF3520">
            <w:pPr>
              <w:pStyle w:val="ListParagraph"/>
              <w:numPr>
                <w:ilvl w:val="0"/>
                <w:numId w:val="19"/>
              </w:numPr>
              <w:spacing w:line="276" w:lineRule="auto"/>
              <w:jc w:val="both"/>
              <w:rPr>
                <w:rFonts w:ascii="Times New Roman" w:hAnsi="Times New Roman" w:cs="Times New Roman"/>
                <w:b/>
                <w:szCs w:val="24"/>
              </w:rPr>
            </w:pPr>
            <w:r w:rsidRPr="004C43AE">
              <w:rPr>
                <w:rFonts w:ascii="Times New Roman" w:hAnsi="Times New Roman" w:cs="Times New Roman"/>
                <w:szCs w:val="24"/>
              </w:rPr>
              <w:t>Các thay đổi về chức năng nhiệm vụ.</w:t>
            </w:r>
          </w:p>
          <w:p w14:paraId="753D1078" w14:textId="41B56874" w:rsidR="00FF3520" w:rsidRPr="004C43AE" w:rsidRDefault="00FF3520" w:rsidP="00FF3520">
            <w:pPr>
              <w:pStyle w:val="ListParagraph"/>
              <w:numPr>
                <w:ilvl w:val="0"/>
                <w:numId w:val="19"/>
              </w:numPr>
              <w:spacing w:line="276" w:lineRule="auto"/>
              <w:jc w:val="both"/>
              <w:rPr>
                <w:rFonts w:ascii="Times New Roman" w:hAnsi="Times New Roman" w:cs="Times New Roman"/>
                <w:b/>
                <w:szCs w:val="24"/>
              </w:rPr>
            </w:pPr>
            <w:r w:rsidRPr="004C43AE">
              <w:rPr>
                <w:rFonts w:ascii="Times New Roman" w:hAnsi="Times New Roman" w:cs="Times New Roman"/>
                <w:szCs w:val="24"/>
              </w:rPr>
              <w:t>Các chỉ đạo từ Lãnh đạo.</w:t>
            </w:r>
          </w:p>
          <w:p w14:paraId="4C9A6FBC" w14:textId="13B84B68" w:rsidR="00FF3520" w:rsidRPr="004C43AE" w:rsidRDefault="00FF3520" w:rsidP="00FF3520">
            <w:pPr>
              <w:pStyle w:val="ListParagraph"/>
              <w:numPr>
                <w:ilvl w:val="0"/>
                <w:numId w:val="19"/>
              </w:numPr>
              <w:spacing w:line="276" w:lineRule="auto"/>
              <w:jc w:val="both"/>
              <w:rPr>
                <w:rFonts w:ascii="Times New Roman" w:hAnsi="Times New Roman" w:cs="Times New Roman"/>
                <w:b/>
                <w:szCs w:val="24"/>
              </w:rPr>
            </w:pPr>
            <w:r w:rsidRPr="004C43AE">
              <w:rPr>
                <w:rFonts w:ascii="Times New Roman" w:hAnsi="Times New Roman" w:cs="Times New Roman"/>
                <w:szCs w:val="24"/>
              </w:rPr>
              <w:t>Nhu cầu từ thực tế công việc.</w:t>
            </w:r>
          </w:p>
          <w:p w14:paraId="2031A076" w14:textId="17210307" w:rsidR="00FF3520" w:rsidRPr="004C43AE" w:rsidRDefault="00FF3520" w:rsidP="00FF3520">
            <w:pPr>
              <w:pStyle w:val="ListParagraph"/>
              <w:numPr>
                <w:ilvl w:val="0"/>
                <w:numId w:val="19"/>
              </w:numPr>
              <w:spacing w:line="276" w:lineRule="auto"/>
              <w:jc w:val="both"/>
              <w:rPr>
                <w:rFonts w:ascii="Times New Roman" w:hAnsi="Times New Roman" w:cs="Times New Roman"/>
                <w:b/>
                <w:i/>
                <w:iCs/>
                <w:szCs w:val="24"/>
              </w:rPr>
            </w:pPr>
            <w:r w:rsidRPr="004C43AE">
              <w:rPr>
                <w:rFonts w:ascii="Times New Roman" w:hAnsi="Times New Roman" w:cs="Times New Roman"/>
                <w:i/>
                <w:iCs/>
                <w:szCs w:val="24"/>
              </w:rPr>
              <w:t>Lưu ý: Các trường hợp chỉnh sửa quy trình đột xuất sẽ không cần làm Kế hoạch.</w:t>
            </w:r>
          </w:p>
          <w:p w14:paraId="27C2AB44" w14:textId="5AF24037" w:rsidR="00FF3520" w:rsidRPr="004C43AE" w:rsidRDefault="00FF3520" w:rsidP="00FF3520">
            <w:pPr>
              <w:pStyle w:val="ListParagraph"/>
              <w:numPr>
                <w:ilvl w:val="0"/>
                <w:numId w:val="33"/>
              </w:numPr>
              <w:spacing w:line="276" w:lineRule="auto"/>
              <w:jc w:val="both"/>
              <w:rPr>
                <w:rFonts w:ascii="Times New Roman" w:hAnsi="Times New Roman" w:cs="Times New Roman"/>
                <w:b/>
                <w:szCs w:val="24"/>
              </w:rPr>
            </w:pPr>
            <w:r w:rsidRPr="004C43AE">
              <w:rPr>
                <w:rFonts w:ascii="Times New Roman" w:hAnsi="Times New Roman" w:cs="Times New Roman"/>
                <w:b/>
                <w:szCs w:val="24"/>
              </w:rPr>
              <w:t>Các lưu ý trên bảng kế hoạch</w:t>
            </w:r>
          </w:p>
          <w:p w14:paraId="1A9676EB" w14:textId="504E9A2A"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Phải có thông tin đầy đủ của người đầu mối về xây dựng văn bản tại đơn vị</w:t>
            </w:r>
          </w:p>
          <w:p w14:paraId="0E883835" w14:textId="3E4FCC80"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 xml:space="preserve">Đối với </w:t>
            </w:r>
            <w:r w:rsidR="00B71D2C">
              <w:rPr>
                <w:rFonts w:ascii="Times New Roman" w:hAnsi="Times New Roman" w:cs="Times New Roman"/>
                <w:bCs/>
                <w:szCs w:val="24"/>
              </w:rPr>
              <w:t>các văn bản cấp Công ty</w:t>
            </w:r>
            <w:r w:rsidRPr="004C43AE">
              <w:rPr>
                <w:rFonts w:ascii="Times New Roman" w:hAnsi="Times New Roman" w:cs="Times New Roman"/>
                <w:bCs/>
                <w:szCs w:val="24"/>
              </w:rPr>
              <w:t>, Đơn vị lập kế hoạch phải ghi rõ các đơn vị liên quan vào cột “Đơn vị liên quan” trong biểu mẫu.</w:t>
            </w:r>
          </w:p>
        </w:tc>
        <w:tc>
          <w:tcPr>
            <w:tcW w:w="3780" w:type="dxa"/>
            <w:vAlign w:val="center"/>
          </w:tcPr>
          <w:p w14:paraId="1CC55528" w14:textId="6F4207D9" w:rsidR="00FF3520" w:rsidRPr="004C43AE" w:rsidRDefault="00FF3520" w:rsidP="00FF3520">
            <w:pPr>
              <w:tabs>
                <w:tab w:val="num" w:pos="1980"/>
              </w:tabs>
              <w:spacing w:line="276" w:lineRule="auto"/>
              <w:jc w:val="both"/>
              <w:outlineLvl w:val="1"/>
              <w:rPr>
                <w:rFonts w:ascii="Times New Roman" w:hAnsi="Times New Roman" w:cs="Times New Roman"/>
                <w:b/>
                <w:szCs w:val="24"/>
              </w:rPr>
            </w:pPr>
            <w:bookmarkStart w:id="129" w:name="_Toc62651463"/>
            <w:bookmarkStart w:id="130" w:name="_Toc62652532"/>
            <w:bookmarkStart w:id="131" w:name="_Toc62652614"/>
            <w:bookmarkStart w:id="132" w:name="_Toc62653053"/>
            <w:bookmarkStart w:id="133" w:name="_Toc62657638"/>
            <w:r w:rsidRPr="004C43AE">
              <w:rPr>
                <w:rFonts w:ascii="Times New Roman" w:hAnsi="Times New Roman" w:cs="Times New Roman"/>
                <w:szCs w:val="24"/>
              </w:rPr>
              <w:t>Khi có thông báo từ đơn vị chủ trì.</w:t>
            </w:r>
            <w:bookmarkEnd w:id="129"/>
            <w:bookmarkEnd w:id="130"/>
            <w:bookmarkEnd w:id="131"/>
            <w:bookmarkEnd w:id="132"/>
            <w:bookmarkEnd w:id="133"/>
          </w:p>
        </w:tc>
      </w:tr>
      <w:tr w:rsidR="004C43AE" w:rsidRPr="004C43AE" w14:paraId="5E4F9E54" w14:textId="77777777" w:rsidTr="00FF3520">
        <w:tc>
          <w:tcPr>
            <w:tcW w:w="1885" w:type="dxa"/>
            <w:vMerge/>
            <w:vAlign w:val="center"/>
          </w:tcPr>
          <w:p w14:paraId="0447A20D" w14:textId="77777777" w:rsidR="00FF3520" w:rsidRPr="004C43AE" w:rsidRDefault="00FF3520" w:rsidP="00FF3520">
            <w:pPr>
              <w:pStyle w:val="ListParagraph"/>
              <w:numPr>
                <w:ilvl w:val="0"/>
                <w:numId w:val="34"/>
              </w:numPr>
              <w:ind w:left="240" w:hanging="270"/>
              <w:rPr>
                <w:rFonts w:ascii="Times New Roman" w:hAnsi="Times New Roman" w:cs="Times New Roman"/>
                <w:b/>
                <w:szCs w:val="24"/>
              </w:rPr>
            </w:pPr>
          </w:p>
        </w:tc>
        <w:tc>
          <w:tcPr>
            <w:tcW w:w="9450" w:type="dxa"/>
            <w:vAlign w:val="center"/>
          </w:tcPr>
          <w:p w14:paraId="378D97B0" w14:textId="77777777" w:rsidR="00FF3520" w:rsidRPr="004C43AE" w:rsidRDefault="00FF3520" w:rsidP="00FF3520">
            <w:pPr>
              <w:pStyle w:val="ListParagraph"/>
              <w:numPr>
                <w:ilvl w:val="1"/>
                <w:numId w:val="16"/>
              </w:numPr>
              <w:spacing w:line="276" w:lineRule="auto"/>
              <w:ind w:left="304" w:hanging="426"/>
              <w:jc w:val="both"/>
              <w:rPr>
                <w:rFonts w:ascii="Times New Roman" w:hAnsi="Times New Roman" w:cs="Times New Roman"/>
                <w:b/>
                <w:szCs w:val="24"/>
              </w:rPr>
            </w:pPr>
            <w:r w:rsidRPr="004C43AE">
              <w:rPr>
                <w:rFonts w:ascii="Times New Roman" w:hAnsi="Times New Roman" w:cs="Times New Roman"/>
                <w:b/>
                <w:szCs w:val="24"/>
              </w:rPr>
              <w:t>Đơn vị chủ trì kiểm tra kế hoạch:</w:t>
            </w:r>
          </w:p>
          <w:p w14:paraId="4E00FB3A" w14:textId="04EF65ED"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Kiểm tra tính đúng, đủ văn bản trên kế hoạch so với chức năng nhiệm vụ của đơn vị lập</w:t>
            </w:r>
            <w:r w:rsidR="000430E2">
              <w:rPr>
                <w:rFonts w:ascii="Times New Roman" w:hAnsi="Times New Roman" w:cs="Times New Roman"/>
                <w:bCs/>
                <w:szCs w:val="24"/>
              </w:rPr>
              <w:t xml:space="preserve"> kế hoạch</w:t>
            </w:r>
            <w:r w:rsidRPr="004C43AE">
              <w:rPr>
                <w:rFonts w:ascii="Times New Roman" w:hAnsi="Times New Roman" w:cs="Times New Roman"/>
                <w:bCs/>
                <w:szCs w:val="24"/>
              </w:rPr>
              <w:t>.</w:t>
            </w:r>
          </w:p>
          <w:p w14:paraId="16B2B411" w14:textId="70EC2E51"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Kiểm tra tính thống nhất, tránh mâu thuẫn nội dung dự thảo</w:t>
            </w:r>
            <w:r w:rsidR="00403E21" w:rsidRPr="004C43AE">
              <w:rPr>
                <w:rFonts w:ascii="Times New Roman" w:hAnsi="Times New Roman" w:cs="Times New Roman"/>
                <w:bCs/>
                <w:szCs w:val="24"/>
              </w:rPr>
              <w:t xml:space="preserve"> </w:t>
            </w:r>
            <w:r w:rsidRPr="004C43AE">
              <w:rPr>
                <w:rFonts w:ascii="Times New Roman" w:hAnsi="Times New Roman" w:cs="Times New Roman"/>
                <w:bCs/>
                <w:szCs w:val="24"/>
              </w:rPr>
              <w:t>của văn bản trên kế hoạch giữa các đơn vị.</w:t>
            </w:r>
          </w:p>
          <w:p w14:paraId="60B2BB67" w14:textId="77777777"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Kiểm tra thông tin (Ngày hiệu lực, số hiệu) văn bản được thay thế hoặc văn bản được sửa đổi.</w:t>
            </w:r>
          </w:p>
          <w:p w14:paraId="4B2083CB" w14:textId="4D427289"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Đảm bảo tính thực tế các mốc thời gian.</w:t>
            </w:r>
          </w:p>
        </w:tc>
        <w:tc>
          <w:tcPr>
            <w:tcW w:w="3780" w:type="dxa"/>
            <w:vAlign w:val="center"/>
          </w:tcPr>
          <w:p w14:paraId="396CEFFE" w14:textId="03E12916" w:rsidR="00FF3520" w:rsidRPr="004C43AE" w:rsidRDefault="005252DD" w:rsidP="00FF3520">
            <w:pPr>
              <w:tabs>
                <w:tab w:val="num" w:pos="1980"/>
              </w:tabs>
              <w:spacing w:line="276" w:lineRule="auto"/>
              <w:jc w:val="both"/>
              <w:outlineLvl w:val="1"/>
              <w:rPr>
                <w:rFonts w:ascii="Times New Roman" w:hAnsi="Times New Roman" w:cs="Times New Roman"/>
                <w:szCs w:val="24"/>
              </w:rPr>
            </w:pPr>
            <w:bookmarkStart w:id="134" w:name="_Toc62657639"/>
            <w:r>
              <w:rPr>
                <w:rFonts w:ascii="Times New Roman" w:hAnsi="Times New Roman" w:cs="Times New Roman"/>
                <w:szCs w:val="24"/>
              </w:rPr>
              <w:t>Trung bình 02 ngày/Đơn vị</w:t>
            </w:r>
            <w:bookmarkEnd w:id="134"/>
          </w:p>
        </w:tc>
      </w:tr>
      <w:tr w:rsidR="004C43AE" w:rsidRPr="004C43AE" w14:paraId="725145E4" w14:textId="77777777" w:rsidTr="00FF3520">
        <w:tc>
          <w:tcPr>
            <w:tcW w:w="1885" w:type="dxa"/>
            <w:vMerge/>
            <w:vAlign w:val="center"/>
          </w:tcPr>
          <w:p w14:paraId="40D4DD7D" w14:textId="77777777" w:rsidR="00FF3520" w:rsidRPr="004C43AE" w:rsidRDefault="00FF3520" w:rsidP="00FF3520">
            <w:pPr>
              <w:pStyle w:val="ListParagraph"/>
              <w:numPr>
                <w:ilvl w:val="0"/>
                <w:numId w:val="34"/>
              </w:numPr>
              <w:ind w:left="240" w:hanging="270"/>
              <w:rPr>
                <w:rFonts w:ascii="Times New Roman" w:hAnsi="Times New Roman" w:cs="Times New Roman"/>
                <w:b/>
                <w:szCs w:val="24"/>
              </w:rPr>
            </w:pPr>
          </w:p>
        </w:tc>
        <w:tc>
          <w:tcPr>
            <w:tcW w:w="9450" w:type="dxa"/>
            <w:vAlign w:val="center"/>
          </w:tcPr>
          <w:p w14:paraId="5408F64A" w14:textId="77777777" w:rsidR="00FF3520" w:rsidRPr="004C43AE" w:rsidRDefault="00FF3520" w:rsidP="00FF3520">
            <w:pPr>
              <w:pStyle w:val="ListParagraph"/>
              <w:numPr>
                <w:ilvl w:val="1"/>
                <w:numId w:val="16"/>
              </w:numPr>
              <w:spacing w:line="276" w:lineRule="auto"/>
              <w:ind w:left="304" w:hanging="426"/>
              <w:jc w:val="both"/>
              <w:rPr>
                <w:rFonts w:ascii="Times New Roman" w:hAnsi="Times New Roman" w:cs="Times New Roman"/>
                <w:b/>
                <w:szCs w:val="24"/>
              </w:rPr>
            </w:pPr>
            <w:r w:rsidRPr="004C43AE">
              <w:rPr>
                <w:rFonts w:ascii="Times New Roman" w:hAnsi="Times New Roman" w:cs="Times New Roman"/>
                <w:b/>
                <w:szCs w:val="24"/>
              </w:rPr>
              <w:t>Đơn vị chủ trì trình phê duyệt kế hoạch:</w:t>
            </w:r>
          </w:p>
          <w:p w14:paraId="76DD4940" w14:textId="77777777"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Tổng hợp kế hoạch từ các đơn vị thành kế hoạch toàn công ty</w:t>
            </w:r>
          </w:p>
          <w:p w14:paraId="00F64DCD" w14:textId="13977840" w:rsidR="00FF3520" w:rsidRPr="004C43AE" w:rsidRDefault="00FF3520" w:rsidP="00FF3520">
            <w:pPr>
              <w:pStyle w:val="ListParagraph"/>
              <w:numPr>
                <w:ilvl w:val="0"/>
                <w:numId w:val="19"/>
              </w:numPr>
              <w:spacing w:line="276" w:lineRule="auto"/>
              <w:jc w:val="both"/>
              <w:rPr>
                <w:rFonts w:ascii="Times New Roman" w:hAnsi="Times New Roman" w:cs="Times New Roman"/>
                <w:b/>
                <w:szCs w:val="24"/>
              </w:rPr>
            </w:pPr>
            <w:r w:rsidRPr="004C43AE">
              <w:rPr>
                <w:rFonts w:ascii="Times New Roman" w:hAnsi="Times New Roman" w:cs="Times New Roman"/>
                <w:bCs/>
                <w:szCs w:val="24"/>
              </w:rPr>
              <w:t>Trình TGĐ/HĐQT (T</w:t>
            </w:r>
            <w:r w:rsidR="0082340A">
              <w:rPr>
                <w:rFonts w:ascii="Times New Roman" w:hAnsi="Times New Roman" w:cs="Times New Roman"/>
                <w:bCs/>
                <w:szCs w:val="24"/>
              </w:rPr>
              <w:t>heo</w:t>
            </w:r>
            <w:r w:rsidRPr="004C43AE">
              <w:rPr>
                <w:rFonts w:ascii="Times New Roman" w:hAnsi="Times New Roman" w:cs="Times New Roman"/>
                <w:bCs/>
                <w:szCs w:val="24"/>
              </w:rPr>
              <w:t xml:space="preserve"> phân cấp ủy quyền hiện hành) kế hoạch trên E-office</w:t>
            </w:r>
          </w:p>
          <w:p w14:paraId="697B1A12" w14:textId="77777777" w:rsidR="00FF3520" w:rsidRPr="004C43AE" w:rsidRDefault="00FF3520" w:rsidP="00FF3520">
            <w:pPr>
              <w:pStyle w:val="ListParagraph"/>
              <w:numPr>
                <w:ilvl w:val="0"/>
                <w:numId w:val="19"/>
              </w:numPr>
              <w:spacing w:line="276" w:lineRule="auto"/>
              <w:jc w:val="both"/>
              <w:rPr>
                <w:rFonts w:ascii="Times New Roman" w:hAnsi="Times New Roman" w:cs="Times New Roman"/>
                <w:b/>
                <w:szCs w:val="24"/>
              </w:rPr>
            </w:pPr>
            <w:r w:rsidRPr="004C43AE">
              <w:rPr>
                <w:rFonts w:ascii="Times New Roman" w:hAnsi="Times New Roman" w:cs="Times New Roman"/>
                <w:bCs/>
                <w:szCs w:val="24"/>
              </w:rPr>
              <w:t>Các trường hợp không được phê duyệt, Đơn vị chủ trì là đầu mối làm việc với đơn vị soạn thảo để giải quyết lý do không được phê duyệt.</w:t>
            </w:r>
          </w:p>
          <w:p w14:paraId="4141DF60" w14:textId="50EC8F62" w:rsidR="00FF3520" w:rsidRPr="004C43AE" w:rsidRDefault="00FF3520" w:rsidP="00FF3520">
            <w:pPr>
              <w:pStyle w:val="ListParagraph"/>
              <w:numPr>
                <w:ilvl w:val="0"/>
                <w:numId w:val="19"/>
              </w:numPr>
              <w:spacing w:line="276" w:lineRule="auto"/>
              <w:jc w:val="both"/>
              <w:rPr>
                <w:rFonts w:ascii="Times New Roman" w:hAnsi="Times New Roman" w:cs="Times New Roman"/>
                <w:b/>
                <w:szCs w:val="24"/>
              </w:rPr>
            </w:pPr>
            <w:r w:rsidRPr="004C43AE">
              <w:rPr>
                <w:rFonts w:ascii="Times New Roman" w:hAnsi="Times New Roman" w:cs="Times New Roman"/>
                <w:bCs/>
                <w:szCs w:val="24"/>
              </w:rPr>
              <w:t>Thông báo tới các đơn vị liên quan kế hoạch được phê duyệt.</w:t>
            </w:r>
          </w:p>
        </w:tc>
        <w:tc>
          <w:tcPr>
            <w:tcW w:w="3780" w:type="dxa"/>
            <w:vAlign w:val="center"/>
          </w:tcPr>
          <w:p w14:paraId="17232CFC" w14:textId="315533A7" w:rsidR="00FF3520" w:rsidRPr="004C43AE" w:rsidRDefault="00FF3520" w:rsidP="00FF3520">
            <w:pPr>
              <w:tabs>
                <w:tab w:val="num" w:pos="1980"/>
              </w:tabs>
              <w:spacing w:line="276" w:lineRule="auto"/>
              <w:jc w:val="both"/>
              <w:outlineLvl w:val="1"/>
              <w:rPr>
                <w:rFonts w:ascii="Times New Roman" w:hAnsi="Times New Roman" w:cs="Times New Roman"/>
                <w:szCs w:val="24"/>
              </w:rPr>
            </w:pPr>
            <w:bookmarkStart w:id="135" w:name="_Toc62651464"/>
            <w:bookmarkStart w:id="136" w:name="_Toc62652533"/>
            <w:bookmarkStart w:id="137" w:name="_Toc62652615"/>
            <w:bookmarkStart w:id="138" w:name="_Toc62653054"/>
            <w:bookmarkStart w:id="139" w:name="_Toc62657640"/>
            <w:r w:rsidRPr="004C43AE">
              <w:rPr>
                <w:rFonts w:ascii="Times New Roman" w:hAnsi="Times New Roman" w:cs="Times New Roman"/>
                <w:szCs w:val="24"/>
              </w:rPr>
              <w:t>05 ngày kể từ ngày nhận đủ kế hoạch từ các Đơn vị</w:t>
            </w:r>
            <w:bookmarkEnd w:id="135"/>
            <w:bookmarkEnd w:id="136"/>
            <w:bookmarkEnd w:id="137"/>
            <w:bookmarkEnd w:id="138"/>
            <w:bookmarkEnd w:id="139"/>
          </w:p>
        </w:tc>
      </w:tr>
      <w:tr w:rsidR="004C43AE" w:rsidRPr="004C43AE" w14:paraId="02D0C4FA" w14:textId="77777777" w:rsidTr="00FF3520">
        <w:tc>
          <w:tcPr>
            <w:tcW w:w="1885" w:type="dxa"/>
            <w:vMerge w:val="restart"/>
            <w:vAlign w:val="center"/>
          </w:tcPr>
          <w:p w14:paraId="7F7CCCCC" w14:textId="2DBE25C5" w:rsidR="00FF3520" w:rsidRPr="004C43AE" w:rsidRDefault="00FF3520" w:rsidP="00FF3520">
            <w:pPr>
              <w:rPr>
                <w:rFonts w:ascii="Times New Roman" w:hAnsi="Times New Roman" w:cs="Times New Roman"/>
                <w:szCs w:val="24"/>
              </w:rPr>
            </w:pPr>
            <w:r w:rsidRPr="004C43AE">
              <w:rPr>
                <w:rFonts w:ascii="Times New Roman" w:hAnsi="Times New Roman" w:cs="Times New Roman"/>
                <w:b/>
                <w:szCs w:val="24"/>
              </w:rPr>
              <w:lastRenderedPageBreak/>
              <w:t>Soạn thảo văn bản và trình phê duyệt</w:t>
            </w:r>
          </w:p>
        </w:tc>
        <w:tc>
          <w:tcPr>
            <w:tcW w:w="9450" w:type="dxa"/>
            <w:vAlign w:val="center"/>
          </w:tcPr>
          <w:p w14:paraId="71C9A039" w14:textId="27479685" w:rsidR="00FF3520" w:rsidRPr="00262612" w:rsidRDefault="00FF3520" w:rsidP="00262612">
            <w:pPr>
              <w:pStyle w:val="ListParagraph"/>
              <w:numPr>
                <w:ilvl w:val="1"/>
                <w:numId w:val="41"/>
              </w:numPr>
              <w:tabs>
                <w:tab w:val="num" w:pos="1980"/>
              </w:tabs>
              <w:spacing w:line="276" w:lineRule="auto"/>
              <w:jc w:val="both"/>
              <w:outlineLvl w:val="1"/>
              <w:rPr>
                <w:rFonts w:ascii="Times New Roman" w:hAnsi="Times New Roman" w:cs="Times New Roman"/>
                <w:b/>
                <w:i/>
                <w:szCs w:val="24"/>
              </w:rPr>
            </w:pPr>
            <w:bookmarkStart w:id="140" w:name="_Toc62651465"/>
            <w:bookmarkStart w:id="141" w:name="_Toc62652534"/>
            <w:bookmarkStart w:id="142" w:name="_Toc62652616"/>
            <w:bookmarkStart w:id="143" w:name="_Toc62653055"/>
            <w:bookmarkStart w:id="144" w:name="_Toc62657641"/>
            <w:commentRangeStart w:id="145"/>
            <w:commentRangeStart w:id="146"/>
            <w:r w:rsidRPr="00262612">
              <w:rPr>
                <w:rFonts w:ascii="Times New Roman" w:hAnsi="Times New Roman" w:cs="Times New Roman"/>
                <w:b/>
                <w:i/>
                <w:szCs w:val="24"/>
              </w:rPr>
              <w:t>Đơn vị soạn thảo:</w:t>
            </w:r>
            <w:bookmarkEnd w:id="140"/>
            <w:bookmarkEnd w:id="141"/>
            <w:bookmarkEnd w:id="142"/>
            <w:bookmarkEnd w:id="143"/>
            <w:bookmarkEnd w:id="144"/>
            <w:commentRangeEnd w:id="145"/>
            <w:r w:rsidR="00066568">
              <w:rPr>
                <w:rStyle w:val="CommentReference"/>
              </w:rPr>
              <w:commentReference w:id="145"/>
            </w:r>
            <w:commentRangeEnd w:id="146"/>
            <w:r w:rsidR="00A1267C">
              <w:rPr>
                <w:rStyle w:val="CommentReference"/>
              </w:rPr>
              <w:commentReference w:id="146"/>
            </w:r>
          </w:p>
          <w:p w14:paraId="5F149D1F" w14:textId="1BF416AB" w:rsidR="00FF3520" w:rsidRPr="004C43AE" w:rsidRDefault="00FF3520" w:rsidP="00FF3520">
            <w:pPr>
              <w:pStyle w:val="ListParagraph"/>
              <w:numPr>
                <w:ilvl w:val="0"/>
                <w:numId w:val="18"/>
              </w:numPr>
              <w:spacing w:line="276" w:lineRule="auto"/>
              <w:ind w:left="224" w:hanging="284"/>
              <w:jc w:val="both"/>
              <w:rPr>
                <w:rFonts w:ascii="Times New Roman" w:hAnsi="Times New Roman" w:cs="Times New Roman"/>
                <w:b/>
                <w:i/>
                <w:szCs w:val="24"/>
              </w:rPr>
            </w:pPr>
            <w:r w:rsidRPr="004C43AE">
              <w:rPr>
                <w:rFonts w:ascii="Times New Roman" w:hAnsi="Times New Roman" w:cs="Times New Roman"/>
                <w:szCs w:val="24"/>
              </w:rPr>
              <w:t xml:space="preserve">Sử dụng đúng mẫu hiện hành cho từng loại văn bản. (Quy trình, Hướng dẫn công việc, </w:t>
            </w:r>
            <w:r w:rsidR="000430E2">
              <w:rPr>
                <w:rFonts w:ascii="Times New Roman" w:hAnsi="Times New Roman" w:cs="Times New Roman"/>
                <w:szCs w:val="24"/>
              </w:rPr>
              <w:t xml:space="preserve">Quy định, </w:t>
            </w:r>
            <w:r w:rsidRPr="004C43AE">
              <w:rPr>
                <w:rFonts w:ascii="Times New Roman" w:hAnsi="Times New Roman" w:cs="Times New Roman"/>
                <w:szCs w:val="24"/>
              </w:rPr>
              <w:t xml:space="preserve">Chỉ thị, Thông </w:t>
            </w:r>
            <w:proofErr w:type="gramStart"/>
            <w:r w:rsidRPr="004C43AE">
              <w:rPr>
                <w:rFonts w:ascii="Times New Roman" w:hAnsi="Times New Roman" w:cs="Times New Roman"/>
                <w:szCs w:val="24"/>
              </w:rPr>
              <w:t>báo,…</w:t>
            </w:r>
            <w:proofErr w:type="gramEnd"/>
            <w:r w:rsidRPr="004C43AE">
              <w:rPr>
                <w:rFonts w:ascii="Times New Roman" w:hAnsi="Times New Roman" w:cs="Times New Roman"/>
                <w:szCs w:val="24"/>
              </w:rPr>
              <w:t xml:space="preserve">) </w:t>
            </w:r>
          </w:p>
          <w:p w14:paraId="30AFF52E" w14:textId="76B07CFD" w:rsidR="00FF3520" w:rsidRPr="00DD4774" w:rsidRDefault="00FF3520" w:rsidP="00FF3520">
            <w:pPr>
              <w:pStyle w:val="ListParagraph"/>
              <w:numPr>
                <w:ilvl w:val="0"/>
                <w:numId w:val="18"/>
              </w:numPr>
              <w:spacing w:line="276" w:lineRule="auto"/>
              <w:ind w:left="224" w:hanging="284"/>
              <w:jc w:val="both"/>
              <w:rPr>
                <w:rFonts w:ascii="Times New Roman" w:hAnsi="Times New Roman" w:cs="Times New Roman"/>
                <w:i/>
                <w:szCs w:val="24"/>
              </w:rPr>
            </w:pPr>
            <w:r w:rsidRPr="004C43AE">
              <w:rPr>
                <w:rFonts w:ascii="Times New Roman" w:hAnsi="Times New Roman" w:cs="Times New Roman"/>
                <w:szCs w:val="24"/>
              </w:rPr>
              <w:t xml:space="preserve">Tuân thủ thể thức trình bày văn bản theo </w:t>
            </w:r>
            <w:commentRangeStart w:id="147"/>
            <w:r w:rsidR="009A427C">
              <w:rPr>
                <w:rFonts w:ascii="Times New Roman" w:hAnsi="Times New Roman" w:cs="Times New Roman"/>
                <w:b/>
                <w:bCs/>
                <w:i/>
                <w:iCs/>
                <w:szCs w:val="24"/>
              </w:rPr>
              <w:t>Hướng dẫn soạn thảo và quản lý văn bản</w:t>
            </w:r>
            <w:r w:rsidRPr="004C43AE">
              <w:rPr>
                <w:rFonts w:ascii="Times New Roman" w:hAnsi="Times New Roman" w:cs="Times New Roman"/>
                <w:szCs w:val="24"/>
              </w:rPr>
              <w:t>.</w:t>
            </w:r>
            <w:commentRangeEnd w:id="147"/>
            <w:r w:rsidR="00E7235D">
              <w:rPr>
                <w:rStyle w:val="CommentReference"/>
              </w:rPr>
              <w:commentReference w:id="147"/>
            </w:r>
          </w:p>
          <w:p w14:paraId="4B6EE6E1" w14:textId="4032EAA4" w:rsidR="00DD4774" w:rsidRPr="009C54DC" w:rsidRDefault="00DD4774" w:rsidP="00FF3520">
            <w:pPr>
              <w:pStyle w:val="ListParagraph"/>
              <w:numPr>
                <w:ilvl w:val="0"/>
                <w:numId w:val="18"/>
              </w:numPr>
              <w:spacing w:line="276" w:lineRule="auto"/>
              <w:ind w:left="224" w:hanging="284"/>
              <w:jc w:val="both"/>
              <w:rPr>
                <w:rFonts w:ascii="Times New Roman" w:hAnsi="Times New Roman" w:cs="Times New Roman"/>
                <w:szCs w:val="24"/>
              </w:rPr>
            </w:pPr>
            <w:commentRangeStart w:id="148"/>
            <w:commentRangeStart w:id="149"/>
            <w:r w:rsidRPr="009C54DC">
              <w:rPr>
                <w:rFonts w:ascii="Times New Roman" w:hAnsi="Times New Roman" w:cs="Times New Roman"/>
                <w:szCs w:val="24"/>
              </w:rPr>
              <w:t xml:space="preserve">Khi ban hành văn bản định chế, đơn vị soạn thảo phải đính kèm bảng câu hỏi kiểm tra việc đọc hiểu văn bản theo mẫu </w:t>
            </w:r>
            <w:commentRangeStart w:id="150"/>
            <w:commentRangeStart w:id="151"/>
            <w:r w:rsidRPr="009C54DC">
              <w:rPr>
                <w:rFonts w:ascii="Times New Roman" w:hAnsi="Times New Roman" w:cs="Times New Roman"/>
                <w:szCs w:val="24"/>
              </w:rPr>
              <w:t>MIK.QT03-BM02</w:t>
            </w:r>
            <w:commentRangeEnd w:id="148"/>
            <w:commentRangeEnd w:id="150"/>
            <w:r w:rsidR="00831DBB">
              <w:rPr>
                <w:rStyle w:val="CommentReference"/>
              </w:rPr>
              <w:commentReference w:id="148"/>
            </w:r>
            <w:commentRangeEnd w:id="149"/>
            <w:r w:rsidR="00A311D7">
              <w:rPr>
                <w:rStyle w:val="CommentReference"/>
              </w:rPr>
              <w:commentReference w:id="149"/>
            </w:r>
            <w:r w:rsidR="00ED2128">
              <w:rPr>
                <w:rStyle w:val="CommentReference"/>
              </w:rPr>
              <w:commentReference w:id="150"/>
            </w:r>
            <w:commentRangeEnd w:id="151"/>
            <w:r w:rsidR="00C42ABC">
              <w:rPr>
                <w:rStyle w:val="CommentReference"/>
              </w:rPr>
              <w:commentReference w:id="151"/>
            </w:r>
            <w:ins w:id="152" w:author="Phan Hai Trieu" w:date="2021-02-02T16:25:00Z">
              <w:r w:rsidR="00A311D7">
                <w:rPr>
                  <w:rFonts w:ascii="Times New Roman" w:hAnsi="Times New Roman" w:cs="Times New Roman"/>
                  <w:szCs w:val="24"/>
                </w:rPr>
                <w:t xml:space="preserve">. </w:t>
              </w:r>
            </w:ins>
            <w:r w:rsidR="00A311D7" w:rsidRPr="00A311D7">
              <w:rPr>
                <w:rFonts w:ascii="Times New Roman" w:hAnsi="Times New Roman" w:cs="Times New Roman"/>
                <w:szCs w:val="24"/>
                <w:highlight w:val="yellow"/>
              </w:rPr>
              <w:t>Bảng câu hỏi phải bao quát được nội dung văn bản</w:t>
            </w:r>
            <w:r w:rsidR="00A311D7">
              <w:rPr>
                <w:rFonts w:ascii="Times New Roman" w:hAnsi="Times New Roman" w:cs="Times New Roman"/>
                <w:szCs w:val="24"/>
              </w:rPr>
              <w:t>.</w:t>
            </w:r>
          </w:p>
          <w:p w14:paraId="6B914EE2" w14:textId="77777777" w:rsidR="00FF3520" w:rsidRPr="004C43AE" w:rsidRDefault="00FF3520" w:rsidP="00FF3520">
            <w:pPr>
              <w:pStyle w:val="ListParagraph"/>
              <w:numPr>
                <w:ilvl w:val="0"/>
                <w:numId w:val="18"/>
              </w:numPr>
              <w:spacing w:line="276" w:lineRule="auto"/>
              <w:ind w:left="224" w:hanging="284"/>
              <w:jc w:val="both"/>
              <w:rPr>
                <w:rFonts w:ascii="Times New Roman" w:hAnsi="Times New Roman" w:cs="Times New Roman"/>
                <w:i/>
                <w:szCs w:val="24"/>
              </w:rPr>
            </w:pPr>
            <w:r w:rsidRPr="004C43AE">
              <w:rPr>
                <w:rFonts w:ascii="Times New Roman" w:hAnsi="Times New Roman" w:cs="Times New Roman"/>
                <w:szCs w:val="24"/>
              </w:rPr>
              <w:t>Xin góp ý dự thảo:</w:t>
            </w:r>
          </w:p>
          <w:p w14:paraId="1F9D663D" w14:textId="176D2090" w:rsidR="00FF3520" w:rsidRPr="004C43AE" w:rsidRDefault="00FF3520" w:rsidP="00FF3520">
            <w:pPr>
              <w:pStyle w:val="ListParagraph"/>
              <w:numPr>
                <w:ilvl w:val="0"/>
                <w:numId w:val="19"/>
              </w:numPr>
              <w:spacing w:line="276" w:lineRule="auto"/>
              <w:jc w:val="both"/>
              <w:rPr>
                <w:rFonts w:ascii="Times New Roman" w:hAnsi="Times New Roman" w:cs="Times New Roman"/>
                <w:i/>
                <w:szCs w:val="24"/>
              </w:rPr>
            </w:pPr>
            <w:r w:rsidRPr="004C43AE">
              <w:rPr>
                <w:rFonts w:ascii="Times New Roman" w:hAnsi="Times New Roman" w:cs="Times New Roman"/>
                <w:szCs w:val="24"/>
              </w:rPr>
              <w:t xml:space="preserve"> Đơn vị soạn thảo cần xin góp ý của Đơn vị chủ trì, Ban Pháp lý, Phòng Kiểm soát Nội bộ và các Đơn vị có liên quan (nếu có) trong dự thảo.</w:t>
            </w:r>
          </w:p>
          <w:p w14:paraId="092699E0" w14:textId="77777777" w:rsidR="00FF3520" w:rsidRPr="004C43AE" w:rsidRDefault="00FF3520" w:rsidP="00FF3520">
            <w:pPr>
              <w:pStyle w:val="ListParagraph"/>
              <w:numPr>
                <w:ilvl w:val="0"/>
                <w:numId w:val="19"/>
              </w:numPr>
              <w:spacing w:line="276" w:lineRule="auto"/>
              <w:jc w:val="both"/>
              <w:rPr>
                <w:rFonts w:ascii="Times New Roman" w:hAnsi="Times New Roman" w:cs="Times New Roman"/>
                <w:i/>
                <w:szCs w:val="24"/>
              </w:rPr>
            </w:pPr>
            <w:r w:rsidRPr="004C43AE">
              <w:rPr>
                <w:rFonts w:ascii="Times New Roman" w:hAnsi="Times New Roman" w:cs="Times New Roman"/>
                <w:szCs w:val="24"/>
              </w:rPr>
              <w:t>Tất cả dự thảo khi gửi xin ý kiến đơn vị khác đều phải cc cho Đơn vị chủ trì.</w:t>
            </w:r>
          </w:p>
          <w:p w14:paraId="34DC9630" w14:textId="0BE1BC5E" w:rsidR="00FF3520" w:rsidRPr="004C43AE" w:rsidRDefault="00FF3520" w:rsidP="00FF3520">
            <w:pPr>
              <w:spacing w:line="276" w:lineRule="auto"/>
              <w:ind w:left="360"/>
              <w:jc w:val="both"/>
              <w:rPr>
                <w:rFonts w:ascii="Times New Roman" w:hAnsi="Times New Roman" w:cs="Times New Roman"/>
                <w:i/>
                <w:szCs w:val="24"/>
              </w:rPr>
            </w:pPr>
            <w:r w:rsidRPr="004C43AE">
              <w:rPr>
                <w:rFonts w:ascii="Times New Roman" w:hAnsi="Times New Roman" w:cs="Times New Roman"/>
                <w:i/>
                <w:szCs w:val="24"/>
              </w:rPr>
              <w:t>Ghi chú: Đơn vị soạn thảo nên cài chế độ “Kiểm tra đọc mail của người nhận” trên mail outlook để đảm bảo đơn vị được xin ý kiến có đọc mail. Tránh trường hợp hết thời hạn xin ý kiến mà đơn vị được xin ý kiến vẫn chưa đọc dự thảo.</w:t>
            </w:r>
          </w:p>
        </w:tc>
        <w:tc>
          <w:tcPr>
            <w:tcW w:w="3780" w:type="dxa"/>
            <w:vAlign w:val="center"/>
          </w:tcPr>
          <w:p w14:paraId="083E2F91" w14:textId="1CFE0B75" w:rsidR="00FF3520" w:rsidRPr="004C43AE" w:rsidRDefault="00ED7CBC" w:rsidP="00FF3520">
            <w:pPr>
              <w:tabs>
                <w:tab w:val="num" w:pos="1980"/>
              </w:tabs>
              <w:spacing w:line="276" w:lineRule="auto"/>
              <w:jc w:val="both"/>
              <w:outlineLvl w:val="1"/>
              <w:rPr>
                <w:rFonts w:ascii="Times New Roman" w:hAnsi="Times New Roman" w:cs="Times New Roman"/>
                <w:bCs/>
                <w:szCs w:val="24"/>
              </w:rPr>
            </w:pPr>
            <w:bookmarkStart w:id="153" w:name="_Toc62651466"/>
            <w:bookmarkStart w:id="154" w:name="_Toc62652535"/>
            <w:bookmarkStart w:id="155" w:name="_Toc62652617"/>
            <w:bookmarkStart w:id="156" w:name="_Toc62653056"/>
            <w:bookmarkStart w:id="157" w:name="_Toc62657642"/>
            <w:r w:rsidRPr="004C43AE">
              <w:rPr>
                <w:rFonts w:ascii="Times New Roman" w:hAnsi="Times New Roman" w:cs="Times New Roman"/>
                <w:bCs/>
                <w:szCs w:val="24"/>
              </w:rPr>
              <w:t>Theo mốc thời gian trong kế hoạch soạn thảo</w:t>
            </w:r>
            <w:bookmarkEnd w:id="153"/>
            <w:bookmarkEnd w:id="154"/>
            <w:bookmarkEnd w:id="155"/>
            <w:bookmarkEnd w:id="156"/>
            <w:bookmarkEnd w:id="157"/>
          </w:p>
        </w:tc>
      </w:tr>
      <w:tr w:rsidR="004C43AE" w:rsidRPr="004C43AE" w14:paraId="74714CBB" w14:textId="77777777" w:rsidTr="00FF3520">
        <w:tc>
          <w:tcPr>
            <w:tcW w:w="1885" w:type="dxa"/>
            <w:vMerge/>
          </w:tcPr>
          <w:p w14:paraId="1E215EF9" w14:textId="77777777" w:rsidR="00FF3520" w:rsidRPr="004C43AE" w:rsidRDefault="00FF3520" w:rsidP="00FF3520">
            <w:pPr>
              <w:rPr>
                <w:rFonts w:ascii="Times New Roman" w:hAnsi="Times New Roman" w:cs="Times New Roman"/>
                <w:szCs w:val="24"/>
              </w:rPr>
            </w:pPr>
          </w:p>
        </w:tc>
        <w:tc>
          <w:tcPr>
            <w:tcW w:w="9450" w:type="dxa"/>
            <w:vAlign w:val="center"/>
          </w:tcPr>
          <w:p w14:paraId="57D38290" w14:textId="14753E59" w:rsidR="00FF3520" w:rsidRPr="00262612" w:rsidRDefault="00FF3520" w:rsidP="00262612">
            <w:pPr>
              <w:pStyle w:val="ListParagraph"/>
              <w:numPr>
                <w:ilvl w:val="1"/>
                <w:numId w:val="41"/>
              </w:numPr>
              <w:tabs>
                <w:tab w:val="num" w:pos="1980"/>
              </w:tabs>
              <w:spacing w:line="276" w:lineRule="auto"/>
              <w:jc w:val="both"/>
              <w:outlineLvl w:val="1"/>
              <w:rPr>
                <w:rFonts w:ascii="Times New Roman" w:hAnsi="Times New Roman" w:cs="Times New Roman"/>
                <w:b/>
                <w:szCs w:val="24"/>
              </w:rPr>
            </w:pPr>
            <w:bookmarkStart w:id="158" w:name="_Toc62651467"/>
            <w:bookmarkStart w:id="159" w:name="_Toc62652536"/>
            <w:bookmarkStart w:id="160" w:name="_Toc62652618"/>
            <w:bookmarkStart w:id="161" w:name="_Toc62653057"/>
            <w:bookmarkStart w:id="162" w:name="_Toc62657643"/>
            <w:commentRangeStart w:id="163"/>
            <w:commentRangeStart w:id="164"/>
            <w:r w:rsidRPr="00262612">
              <w:rPr>
                <w:rFonts w:ascii="Times New Roman" w:hAnsi="Times New Roman" w:cs="Times New Roman"/>
                <w:b/>
                <w:i/>
                <w:szCs w:val="24"/>
              </w:rPr>
              <w:t>Đơn vị có liên quan xem xét và cho ý kiến:</w:t>
            </w:r>
            <w:bookmarkEnd w:id="158"/>
            <w:bookmarkEnd w:id="159"/>
            <w:bookmarkEnd w:id="160"/>
            <w:bookmarkEnd w:id="161"/>
            <w:bookmarkEnd w:id="162"/>
            <w:commentRangeEnd w:id="163"/>
            <w:r w:rsidR="00445B8E">
              <w:rPr>
                <w:rStyle w:val="CommentReference"/>
              </w:rPr>
              <w:commentReference w:id="163"/>
            </w:r>
            <w:commentRangeEnd w:id="164"/>
            <w:r w:rsidR="00A1267C">
              <w:rPr>
                <w:rStyle w:val="CommentReference"/>
              </w:rPr>
              <w:commentReference w:id="164"/>
            </w:r>
          </w:p>
          <w:p w14:paraId="544A5272" w14:textId="0D44BBE5"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Các Đơn vị được xin ý kiến: Cho ý kiến đối với các công việc liên quan đến đơn vị mình. Ý kiến góp ý phải thể hiện quan điểm rõ ràng như “Đồng ý”, “Không đồng ý” và “Lý do không đồng ý”, “Ý kiến khác”. Tuyệt đối không cho ý kiến chung chung, hiểu theo nghĩa nào cũng được.</w:t>
            </w:r>
          </w:p>
          <w:p w14:paraId="5733FC86" w14:textId="77777777"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Đơn vị chủ trì: (i) Đảm bảo nội dung dự thảo không trùng lặp, mâu thuẫn với các văn bản hiện hành của MIKGroup; (ii) Đầu mối giải quyết các nội dung chưa đồng thuận giữa các đơn vị.</w:t>
            </w:r>
          </w:p>
          <w:p w14:paraId="3B1E3E4C" w14:textId="77777777" w:rsidR="00FF3520" w:rsidRPr="004C43AE" w:rsidRDefault="00FF3520" w:rsidP="00FF3520">
            <w:pPr>
              <w:pStyle w:val="ListParagraph"/>
              <w:numPr>
                <w:ilvl w:val="0"/>
                <w:numId w:val="19"/>
              </w:numPr>
              <w:spacing w:line="276" w:lineRule="auto"/>
              <w:jc w:val="both"/>
              <w:rPr>
                <w:rFonts w:ascii="Times New Roman" w:hAnsi="Times New Roman" w:cs="Times New Roman"/>
                <w:bCs/>
                <w:iCs/>
                <w:szCs w:val="24"/>
              </w:rPr>
            </w:pPr>
            <w:r w:rsidRPr="004C43AE">
              <w:rPr>
                <w:rFonts w:ascii="Times New Roman" w:hAnsi="Times New Roman" w:cs="Times New Roman"/>
                <w:bCs/>
                <w:iCs/>
                <w:szCs w:val="24"/>
              </w:rPr>
              <w:t>Thời hạn xin ý kiến là 03 ngày, trước thời hạn 01 ngày mà chưa nhận được phản hồi, đơn vị soạn thảo phải đảm bảo đã liên lạc để đơn vị được xin ý kiến biết. Hình thức liên lạc bằng cách trao đổi trực tiếp hoặc điện thoại, nhưng sau cùng phải gửi mail outlook để xác nhận.</w:t>
            </w:r>
          </w:p>
          <w:p w14:paraId="75E14E9C" w14:textId="5A65148D" w:rsidR="00FF3520" w:rsidRPr="004C43AE" w:rsidRDefault="00FF3520" w:rsidP="00FF3520">
            <w:pPr>
              <w:pStyle w:val="ListParagraph"/>
              <w:numPr>
                <w:ilvl w:val="0"/>
                <w:numId w:val="19"/>
              </w:numPr>
              <w:spacing w:line="276" w:lineRule="auto"/>
              <w:jc w:val="both"/>
              <w:rPr>
                <w:rFonts w:ascii="Times New Roman" w:hAnsi="Times New Roman" w:cs="Times New Roman"/>
                <w:bCs/>
                <w:iCs/>
                <w:szCs w:val="24"/>
              </w:rPr>
            </w:pPr>
            <w:r w:rsidRPr="004C43AE">
              <w:rPr>
                <w:rFonts w:ascii="Times New Roman" w:hAnsi="Times New Roman" w:cs="Times New Roman"/>
                <w:bCs/>
                <w:iCs/>
                <w:szCs w:val="24"/>
              </w:rPr>
              <w:t>Hết thời hạn xin ý kiến</w:t>
            </w:r>
            <w:r w:rsidR="009F784D">
              <w:rPr>
                <w:rFonts w:ascii="Times New Roman" w:hAnsi="Times New Roman" w:cs="Times New Roman"/>
                <w:bCs/>
                <w:iCs/>
                <w:szCs w:val="24"/>
              </w:rPr>
              <w:t>, n</w:t>
            </w:r>
            <w:r w:rsidRPr="004C43AE">
              <w:rPr>
                <w:rFonts w:ascii="Times New Roman" w:hAnsi="Times New Roman" w:cs="Times New Roman"/>
                <w:bCs/>
                <w:iCs/>
                <w:szCs w:val="24"/>
              </w:rPr>
              <w:t xml:space="preserve">ếu đơn vị được xin ý kiến không phản hồi thì đơn vị soạn thảo được quyền trình ký dự thảo nếu Đơn vị chủ trì, Ban Pháp lý, Phòng Kiểm soát Nội bộ thông qua. (Khi trình trên E-office cần ghi chú rõ đơn vị nào không </w:t>
            </w:r>
            <w:r w:rsidR="00B71D2C">
              <w:rPr>
                <w:rFonts w:ascii="Times New Roman" w:hAnsi="Times New Roman" w:cs="Times New Roman"/>
                <w:bCs/>
                <w:iCs/>
                <w:szCs w:val="24"/>
              </w:rPr>
              <w:t>gửi</w:t>
            </w:r>
            <w:r w:rsidRPr="004C43AE">
              <w:rPr>
                <w:rFonts w:ascii="Times New Roman" w:hAnsi="Times New Roman" w:cs="Times New Roman"/>
                <w:bCs/>
                <w:iCs/>
                <w:szCs w:val="24"/>
              </w:rPr>
              <w:t xml:space="preserve"> góp ý)</w:t>
            </w:r>
          </w:p>
        </w:tc>
        <w:tc>
          <w:tcPr>
            <w:tcW w:w="3780" w:type="dxa"/>
            <w:vAlign w:val="center"/>
          </w:tcPr>
          <w:p w14:paraId="30F7DC18" w14:textId="0D0B08ED" w:rsidR="00FF3520" w:rsidRPr="004C43AE" w:rsidRDefault="00FF3520" w:rsidP="00FF3520">
            <w:pPr>
              <w:pStyle w:val="ListParagraph"/>
              <w:spacing w:line="276" w:lineRule="auto"/>
              <w:ind w:left="224"/>
              <w:jc w:val="both"/>
              <w:rPr>
                <w:rFonts w:ascii="Times New Roman" w:hAnsi="Times New Roman" w:cs="Times New Roman"/>
                <w:b/>
                <w:szCs w:val="24"/>
              </w:rPr>
            </w:pPr>
            <w:r w:rsidRPr="004C43AE">
              <w:rPr>
                <w:rFonts w:ascii="Times New Roman" w:hAnsi="Times New Roman" w:cs="Times New Roman"/>
                <w:szCs w:val="24"/>
              </w:rPr>
              <w:t>03 ngày kể từ ngày nhận được Dự thảo</w:t>
            </w:r>
          </w:p>
        </w:tc>
      </w:tr>
      <w:tr w:rsidR="004C43AE" w:rsidRPr="004C43AE" w14:paraId="6276277A" w14:textId="77777777" w:rsidTr="00FF3520">
        <w:tc>
          <w:tcPr>
            <w:tcW w:w="1885" w:type="dxa"/>
            <w:vMerge/>
          </w:tcPr>
          <w:p w14:paraId="39999E2A" w14:textId="77777777" w:rsidR="00FF3520" w:rsidRPr="004C43AE" w:rsidRDefault="00FF3520" w:rsidP="00FF3520">
            <w:pPr>
              <w:rPr>
                <w:rFonts w:ascii="Times New Roman" w:hAnsi="Times New Roman" w:cs="Times New Roman"/>
                <w:szCs w:val="24"/>
              </w:rPr>
            </w:pPr>
          </w:p>
        </w:tc>
        <w:tc>
          <w:tcPr>
            <w:tcW w:w="9450" w:type="dxa"/>
            <w:vAlign w:val="center"/>
          </w:tcPr>
          <w:p w14:paraId="6234DA29" w14:textId="0F984AB2" w:rsidR="00FF3520" w:rsidRPr="004C43AE" w:rsidRDefault="00FF3520" w:rsidP="00FF3520">
            <w:pPr>
              <w:spacing w:line="276" w:lineRule="auto"/>
              <w:jc w:val="both"/>
              <w:outlineLvl w:val="1"/>
              <w:rPr>
                <w:rFonts w:ascii="Times New Roman" w:hAnsi="Times New Roman" w:cs="Times New Roman"/>
                <w:b/>
                <w:i/>
                <w:szCs w:val="24"/>
              </w:rPr>
            </w:pPr>
            <w:bookmarkStart w:id="165" w:name="_Toc62651468"/>
            <w:bookmarkStart w:id="166" w:name="_Toc62652537"/>
            <w:bookmarkStart w:id="167" w:name="_Toc62652619"/>
            <w:bookmarkStart w:id="168" w:name="_Toc62653058"/>
            <w:bookmarkStart w:id="169" w:name="_Toc62657644"/>
            <w:r w:rsidRPr="004C43AE">
              <w:rPr>
                <w:rFonts w:ascii="Times New Roman" w:hAnsi="Times New Roman" w:cs="Times New Roman"/>
                <w:b/>
                <w:i/>
                <w:szCs w:val="24"/>
              </w:rPr>
              <w:t>2.3 &amp; 3.0 &amp; 4.1 Hoàn thiện dự thảo, thống nhất ý kiến và trình ký:</w:t>
            </w:r>
            <w:bookmarkEnd w:id="165"/>
            <w:bookmarkEnd w:id="166"/>
            <w:bookmarkEnd w:id="167"/>
            <w:bookmarkEnd w:id="168"/>
            <w:bookmarkEnd w:id="169"/>
          </w:p>
          <w:p w14:paraId="71D58BC8" w14:textId="5BF0B1CB" w:rsidR="00FF3520" w:rsidRPr="004C43AE" w:rsidRDefault="00FF3520" w:rsidP="00FF3520">
            <w:pPr>
              <w:pStyle w:val="ListParagraph"/>
              <w:numPr>
                <w:ilvl w:val="0"/>
                <w:numId w:val="19"/>
              </w:numPr>
              <w:spacing w:line="276" w:lineRule="auto"/>
              <w:jc w:val="both"/>
              <w:rPr>
                <w:rFonts w:ascii="Times New Roman" w:hAnsi="Times New Roman" w:cs="Times New Roman"/>
                <w:szCs w:val="24"/>
              </w:rPr>
            </w:pPr>
            <w:r w:rsidRPr="004C43AE">
              <w:rPr>
                <w:rFonts w:ascii="Times New Roman" w:hAnsi="Times New Roman" w:cs="Times New Roman"/>
                <w:szCs w:val="24"/>
              </w:rPr>
              <w:t xml:space="preserve">Trường hợp 1: </w:t>
            </w:r>
            <w:commentRangeStart w:id="170"/>
            <w:commentRangeStart w:id="171"/>
            <w:r w:rsidRPr="004C43AE">
              <w:rPr>
                <w:rFonts w:ascii="Times New Roman" w:hAnsi="Times New Roman" w:cs="Times New Roman"/>
                <w:szCs w:val="24"/>
              </w:rPr>
              <w:t>Đơn vị soạn</w:t>
            </w:r>
            <w:r w:rsidR="00914826">
              <w:rPr>
                <w:rFonts w:ascii="Times New Roman" w:hAnsi="Times New Roman" w:cs="Times New Roman"/>
                <w:szCs w:val="24"/>
              </w:rPr>
              <w:t xml:space="preserve"> thảo</w:t>
            </w:r>
            <w:r w:rsidRPr="004C43AE">
              <w:rPr>
                <w:rFonts w:ascii="Times New Roman" w:hAnsi="Times New Roman" w:cs="Times New Roman"/>
                <w:szCs w:val="24"/>
              </w:rPr>
              <w:t xml:space="preserve"> </w:t>
            </w:r>
            <w:commentRangeEnd w:id="170"/>
            <w:r w:rsidR="0071233D">
              <w:rPr>
                <w:rStyle w:val="CommentReference"/>
              </w:rPr>
              <w:commentReference w:id="170"/>
            </w:r>
            <w:commentRangeEnd w:id="171"/>
            <w:r w:rsidR="00914826">
              <w:rPr>
                <w:rStyle w:val="CommentReference"/>
              </w:rPr>
              <w:commentReference w:id="171"/>
            </w:r>
            <w:r w:rsidRPr="004C43AE">
              <w:rPr>
                <w:rFonts w:ascii="Times New Roman" w:hAnsi="Times New Roman" w:cs="Times New Roman"/>
                <w:szCs w:val="24"/>
              </w:rPr>
              <w:t xml:space="preserve">chỉnh sửa dự thảo theo góp ý nếu đồng ý với các ý kiến được góp ý. </w:t>
            </w:r>
          </w:p>
          <w:p w14:paraId="5A0C9C8D" w14:textId="123E6BC7" w:rsidR="00FF3520" w:rsidRPr="004C43AE" w:rsidRDefault="00FF3520" w:rsidP="00FF3520">
            <w:pPr>
              <w:pStyle w:val="ListParagraph"/>
              <w:numPr>
                <w:ilvl w:val="0"/>
                <w:numId w:val="19"/>
              </w:numPr>
              <w:spacing w:line="276" w:lineRule="auto"/>
              <w:jc w:val="both"/>
              <w:rPr>
                <w:rFonts w:ascii="Times New Roman" w:hAnsi="Times New Roman" w:cs="Times New Roman"/>
                <w:szCs w:val="24"/>
              </w:rPr>
            </w:pPr>
            <w:r w:rsidRPr="004C43AE">
              <w:rPr>
                <w:rFonts w:ascii="Times New Roman" w:hAnsi="Times New Roman" w:cs="Times New Roman"/>
                <w:szCs w:val="24"/>
              </w:rPr>
              <w:t>Trường hợp 2: Đơn vị soạn thảo không đồng ý với ý kiến của đơn vị góp ý, Đơn vị chủ trì sẽ tổ chức họp các đơn vị liên quan để thống nhất ý kiến hoặc tập hợp thông tin báo cáo Lãnh đạo để xin chỉ đạo cụ thể cho từng vấn đề.</w:t>
            </w:r>
          </w:p>
          <w:p w14:paraId="7B760268" w14:textId="3BD1E9D2" w:rsidR="00FF3520" w:rsidRDefault="00FF3520" w:rsidP="00FF3520">
            <w:pPr>
              <w:pStyle w:val="ListParagraph"/>
              <w:numPr>
                <w:ilvl w:val="0"/>
                <w:numId w:val="19"/>
              </w:numPr>
              <w:spacing w:line="276" w:lineRule="auto"/>
              <w:jc w:val="both"/>
              <w:rPr>
                <w:rFonts w:ascii="Times New Roman" w:hAnsi="Times New Roman" w:cs="Times New Roman"/>
                <w:szCs w:val="24"/>
              </w:rPr>
            </w:pPr>
            <w:r w:rsidRPr="004C43AE">
              <w:rPr>
                <w:rFonts w:ascii="Times New Roman" w:hAnsi="Times New Roman" w:cs="Times New Roman"/>
                <w:szCs w:val="24"/>
              </w:rPr>
              <w:t>Đơn vị soạn thảo lập Tờ trình xin phê duyệt văn bản trên E-office</w:t>
            </w:r>
            <w:r w:rsidR="00914826">
              <w:rPr>
                <w:rFonts w:ascii="Times New Roman" w:hAnsi="Times New Roman" w:cs="Times New Roman"/>
                <w:szCs w:val="24"/>
              </w:rPr>
              <w:t>, đối tượng xin ý kiến bao gồm:</w:t>
            </w:r>
          </w:p>
          <w:p w14:paraId="7F03FE51" w14:textId="408D6F9D" w:rsidR="00914826" w:rsidRPr="00914826" w:rsidRDefault="00914826" w:rsidP="00914826">
            <w:pPr>
              <w:pStyle w:val="ListParagraph"/>
              <w:numPr>
                <w:ilvl w:val="0"/>
                <w:numId w:val="42"/>
              </w:numPr>
              <w:spacing w:line="276" w:lineRule="auto"/>
              <w:jc w:val="both"/>
              <w:rPr>
                <w:rFonts w:ascii="Times New Roman" w:hAnsi="Times New Roman" w:cs="Times New Roman"/>
                <w:szCs w:val="24"/>
                <w:highlight w:val="yellow"/>
              </w:rPr>
            </w:pPr>
            <w:r w:rsidRPr="00914826">
              <w:rPr>
                <w:rFonts w:ascii="Times New Roman" w:hAnsi="Times New Roman" w:cs="Times New Roman"/>
                <w:szCs w:val="24"/>
                <w:highlight w:val="yellow"/>
              </w:rPr>
              <w:t>Lãnh đạo theo bảng “Phân cấp ủy quyền”</w:t>
            </w:r>
          </w:p>
          <w:p w14:paraId="0CFFA8F0" w14:textId="03E80676" w:rsidR="00914826" w:rsidRPr="00914826" w:rsidRDefault="00914826" w:rsidP="00914826">
            <w:pPr>
              <w:pStyle w:val="ListParagraph"/>
              <w:numPr>
                <w:ilvl w:val="0"/>
                <w:numId w:val="42"/>
              </w:numPr>
              <w:spacing w:line="276" w:lineRule="auto"/>
              <w:jc w:val="both"/>
              <w:rPr>
                <w:rFonts w:ascii="Times New Roman" w:hAnsi="Times New Roman" w:cs="Times New Roman"/>
                <w:szCs w:val="24"/>
                <w:highlight w:val="yellow"/>
              </w:rPr>
            </w:pPr>
            <w:r w:rsidRPr="00914826">
              <w:rPr>
                <w:rFonts w:ascii="Times New Roman" w:hAnsi="Times New Roman" w:cs="Times New Roman"/>
                <w:szCs w:val="24"/>
                <w:highlight w:val="yellow"/>
              </w:rPr>
              <w:t>Ban Pháp lý</w:t>
            </w:r>
          </w:p>
          <w:p w14:paraId="774C889F" w14:textId="095EF106" w:rsidR="00914826" w:rsidRPr="00914826" w:rsidRDefault="00914826" w:rsidP="00914826">
            <w:pPr>
              <w:pStyle w:val="ListParagraph"/>
              <w:numPr>
                <w:ilvl w:val="0"/>
                <w:numId w:val="42"/>
              </w:numPr>
              <w:spacing w:line="276" w:lineRule="auto"/>
              <w:jc w:val="both"/>
              <w:rPr>
                <w:rFonts w:ascii="Times New Roman" w:hAnsi="Times New Roman" w:cs="Times New Roman"/>
                <w:szCs w:val="24"/>
                <w:highlight w:val="yellow"/>
              </w:rPr>
            </w:pPr>
            <w:r w:rsidRPr="00914826">
              <w:rPr>
                <w:rFonts w:ascii="Times New Roman" w:hAnsi="Times New Roman" w:cs="Times New Roman"/>
                <w:szCs w:val="24"/>
                <w:highlight w:val="yellow"/>
              </w:rPr>
              <w:t>Phòng Kiểm soát Nội bộ</w:t>
            </w:r>
          </w:p>
          <w:p w14:paraId="1A511D38" w14:textId="25D2C407" w:rsidR="00914826" w:rsidRPr="00914826" w:rsidRDefault="00914826" w:rsidP="00914826">
            <w:pPr>
              <w:pStyle w:val="ListParagraph"/>
              <w:numPr>
                <w:ilvl w:val="0"/>
                <w:numId w:val="42"/>
              </w:numPr>
              <w:spacing w:line="276" w:lineRule="auto"/>
              <w:jc w:val="both"/>
              <w:rPr>
                <w:rFonts w:ascii="Times New Roman" w:hAnsi="Times New Roman" w:cs="Times New Roman"/>
                <w:szCs w:val="24"/>
                <w:highlight w:val="yellow"/>
              </w:rPr>
            </w:pPr>
            <w:r w:rsidRPr="00914826">
              <w:rPr>
                <w:rFonts w:ascii="Times New Roman" w:hAnsi="Times New Roman" w:cs="Times New Roman"/>
                <w:szCs w:val="24"/>
                <w:highlight w:val="yellow"/>
              </w:rPr>
              <w:t>Đơn vị chủ trì</w:t>
            </w:r>
          </w:p>
          <w:p w14:paraId="21B70BEC" w14:textId="30C6CBBD" w:rsidR="00914826" w:rsidRPr="00914826" w:rsidRDefault="00914826" w:rsidP="00914826">
            <w:pPr>
              <w:pStyle w:val="ListParagraph"/>
              <w:numPr>
                <w:ilvl w:val="0"/>
                <w:numId w:val="42"/>
              </w:numPr>
              <w:spacing w:line="276" w:lineRule="auto"/>
              <w:jc w:val="both"/>
              <w:rPr>
                <w:rFonts w:ascii="Times New Roman" w:hAnsi="Times New Roman" w:cs="Times New Roman"/>
                <w:szCs w:val="24"/>
                <w:highlight w:val="yellow"/>
              </w:rPr>
            </w:pPr>
            <w:r w:rsidRPr="00914826">
              <w:rPr>
                <w:rFonts w:ascii="Times New Roman" w:hAnsi="Times New Roman" w:cs="Times New Roman"/>
                <w:szCs w:val="24"/>
                <w:highlight w:val="yellow"/>
              </w:rPr>
              <w:t>Đơn vị có liên quan</w:t>
            </w:r>
            <w:r w:rsidR="00A327EF">
              <w:rPr>
                <w:rFonts w:ascii="Times New Roman" w:hAnsi="Times New Roman" w:cs="Times New Roman"/>
                <w:szCs w:val="24"/>
                <w:highlight w:val="yellow"/>
              </w:rPr>
              <w:t xml:space="preserve"> (nếu có)</w:t>
            </w:r>
          </w:p>
          <w:p w14:paraId="3BAB4139" w14:textId="77777777" w:rsidR="00B50B87" w:rsidRDefault="00605DA5" w:rsidP="00B50B87">
            <w:pPr>
              <w:pStyle w:val="ListParagraph"/>
              <w:numPr>
                <w:ilvl w:val="0"/>
                <w:numId w:val="19"/>
              </w:numPr>
              <w:spacing w:line="276" w:lineRule="auto"/>
              <w:jc w:val="both"/>
              <w:rPr>
                <w:rFonts w:ascii="Times New Roman" w:hAnsi="Times New Roman" w:cs="Times New Roman"/>
                <w:szCs w:val="24"/>
              </w:rPr>
            </w:pPr>
            <w:r>
              <w:rPr>
                <w:rFonts w:ascii="Times New Roman" w:hAnsi="Times New Roman" w:cs="Times New Roman"/>
                <w:szCs w:val="24"/>
              </w:rPr>
              <w:t xml:space="preserve">Sau khi tờ trình được phê duyệt, </w:t>
            </w:r>
            <w:r w:rsidR="00B50B87" w:rsidRPr="00B50B87">
              <w:rPr>
                <w:rFonts w:ascii="Times New Roman" w:hAnsi="Times New Roman" w:cs="Times New Roman"/>
                <w:szCs w:val="24"/>
                <w:highlight w:val="yellow"/>
              </w:rPr>
              <w:t>Đơn vị chủ trì</w:t>
            </w:r>
            <w:r>
              <w:rPr>
                <w:rFonts w:ascii="Times New Roman" w:hAnsi="Times New Roman" w:cs="Times New Roman"/>
                <w:szCs w:val="24"/>
              </w:rPr>
              <w:t xml:space="preserve"> (i) in tờ trình trên E-office, (ii) in văn bản dự thảo, in quyết định/nghị quyết ban hành văn bản để lấy chữ ký tươi của các đơn vị liên quan rồi trình Ban Lãnh đạo ký phê duyệt</w:t>
            </w:r>
            <w:r w:rsidR="00B50B87">
              <w:rPr>
                <w:rFonts w:ascii="Times New Roman" w:hAnsi="Times New Roman" w:cs="Times New Roman"/>
                <w:szCs w:val="24"/>
              </w:rPr>
              <w:t>.</w:t>
            </w:r>
          </w:p>
          <w:p w14:paraId="4EB784E4" w14:textId="1715D579" w:rsidR="00914826" w:rsidRPr="009C54DC" w:rsidRDefault="00914826" w:rsidP="00B50B87">
            <w:pPr>
              <w:pStyle w:val="ListParagraph"/>
              <w:numPr>
                <w:ilvl w:val="0"/>
                <w:numId w:val="19"/>
              </w:numPr>
              <w:spacing w:line="276" w:lineRule="auto"/>
              <w:jc w:val="both"/>
              <w:rPr>
                <w:rFonts w:ascii="Times New Roman" w:hAnsi="Times New Roman" w:cs="Times New Roman"/>
                <w:szCs w:val="24"/>
              </w:rPr>
            </w:pPr>
            <w:r w:rsidRPr="00914826">
              <w:rPr>
                <w:rFonts w:ascii="Times New Roman" w:hAnsi="Times New Roman" w:cs="Times New Roman"/>
                <w:szCs w:val="24"/>
                <w:highlight w:val="yellow"/>
              </w:rPr>
              <w:t>Đơn vị chủ trì chuyển bản cứng để Văn thư đóng dấu, lấy số, scan và lưu trữ.</w:t>
            </w:r>
          </w:p>
        </w:tc>
        <w:tc>
          <w:tcPr>
            <w:tcW w:w="3780" w:type="dxa"/>
            <w:vAlign w:val="center"/>
          </w:tcPr>
          <w:p w14:paraId="2760BE2B" w14:textId="3A536366" w:rsidR="00FF3520" w:rsidRPr="004C43AE" w:rsidRDefault="00FF3520" w:rsidP="00FF3520">
            <w:pPr>
              <w:tabs>
                <w:tab w:val="num" w:pos="1980"/>
              </w:tabs>
              <w:spacing w:line="276" w:lineRule="auto"/>
              <w:jc w:val="both"/>
              <w:outlineLvl w:val="1"/>
              <w:rPr>
                <w:rFonts w:ascii="Times New Roman" w:hAnsi="Times New Roman" w:cs="Times New Roman"/>
                <w:b/>
                <w:szCs w:val="24"/>
              </w:rPr>
            </w:pPr>
            <w:bookmarkStart w:id="172" w:name="_Toc62651469"/>
            <w:bookmarkStart w:id="173" w:name="_Toc62652538"/>
            <w:bookmarkStart w:id="174" w:name="_Toc62652620"/>
            <w:bookmarkStart w:id="175" w:name="_Toc62653059"/>
            <w:bookmarkStart w:id="176" w:name="_Toc62657645"/>
            <w:r w:rsidRPr="004C43AE">
              <w:rPr>
                <w:rFonts w:ascii="Times New Roman" w:hAnsi="Times New Roman" w:cs="Times New Roman"/>
                <w:szCs w:val="24"/>
              </w:rPr>
              <w:t>0</w:t>
            </w:r>
            <w:r w:rsidR="001674EF">
              <w:rPr>
                <w:rFonts w:ascii="Times New Roman" w:hAnsi="Times New Roman" w:cs="Times New Roman"/>
                <w:szCs w:val="24"/>
              </w:rPr>
              <w:t>5</w:t>
            </w:r>
            <w:r w:rsidRPr="004C43AE">
              <w:rPr>
                <w:rFonts w:ascii="Times New Roman" w:hAnsi="Times New Roman" w:cs="Times New Roman"/>
                <w:szCs w:val="24"/>
              </w:rPr>
              <w:t xml:space="preserve"> ngày kể từ ngày nhận bản góp ý cuối cùng</w:t>
            </w:r>
            <w:bookmarkEnd w:id="172"/>
            <w:bookmarkEnd w:id="173"/>
            <w:bookmarkEnd w:id="174"/>
            <w:bookmarkEnd w:id="175"/>
            <w:bookmarkEnd w:id="176"/>
          </w:p>
        </w:tc>
      </w:tr>
      <w:tr w:rsidR="004C43AE" w:rsidRPr="004C43AE" w14:paraId="60B7E32E" w14:textId="77777777" w:rsidTr="00FF3520">
        <w:tc>
          <w:tcPr>
            <w:tcW w:w="1885" w:type="dxa"/>
            <w:vAlign w:val="center"/>
          </w:tcPr>
          <w:p w14:paraId="30B60AC1" w14:textId="4BABA1BE" w:rsidR="00FF3520" w:rsidRPr="004C43AE" w:rsidRDefault="00FF3520" w:rsidP="00FF3520">
            <w:pPr>
              <w:rPr>
                <w:rFonts w:ascii="Times New Roman" w:hAnsi="Times New Roman" w:cs="Times New Roman"/>
                <w:szCs w:val="24"/>
              </w:rPr>
            </w:pPr>
            <w:r w:rsidRPr="004C43AE">
              <w:rPr>
                <w:rFonts w:ascii="Times New Roman" w:hAnsi="Times New Roman" w:cs="Times New Roman"/>
                <w:szCs w:val="24"/>
              </w:rPr>
              <w:t>Phê duyệt và Ban hành</w:t>
            </w:r>
          </w:p>
        </w:tc>
        <w:tc>
          <w:tcPr>
            <w:tcW w:w="9450" w:type="dxa"/>
            <w:vAlign w:val="center"/>
          </w:tcPr>
          <w:p w14:paraId="52C76016" w14:textId="2B2B2003" w:rsidR="00FF3520" w:rsidRPr="0018085A" w:rsidRDefault="00FF3520">
            <w:pPr>
              <w:pStyle w:val="ListParagraph"/>
              <w:numPr>
                <w:ilvl w:val="1"/>
                <w:numId w:val="39"/>
              </w:numPr>
              <w:spacing w:line="276" w:lineRule="auto"/>
              <w:jc w:val="both"/>
              <w:rPr>
                <w:rFonts w:ascii="Times New Roman" w:hAnsi="Times New Roman" w:cs="Times New Roman"/>
                <w:b/>
                <w:i/>
                <w:szCs w:val="24"/>
              </w:rPr>
              <w:pPrChange w:id="177" w:author="Phan Hai Trieu" w:date="2021-02-02T15:28:00Z">
                <w:pPr>
                  <w:pStyle w:val="ListParagraph"/>
                  <w:framePr w:hSpace="180" w:wrap="around" w:vAnchor="text" w:hAnchor="text" w:y="1"/>
                  <w:numPr>
                    <w:ilvl w:val="1"/>
                    <w:numId w:val="32"/>
                  </w:numPr>
                  <w:spacing w:line="276" w:lineRule="auto"/>
                  <w:ind w:left="349" w:hanging="450"/>
                  <w:suppressOverlap/>
                  <w:jc w:val="both"/>
                </w:pPr>
              </w:pPrChange>
            </w:pPr>
            <w:r w:rsidRPr="0018085A">
              <w:rPr>
                <w:rFonts w:ascii="Times New Roman" w:hAnsi="Times New Roman" w:cs="Times New Roman"/>
                <w:b/>
                <w:i/>
                <w:szCs w:val="24"/>
              </w:rPr>
              <w:t>Ban Lãnh đạo xem xét và phê duyệt:</w:t>
            </w:r>
          </w:p>
          <w:p w14:paraId="45BDFAE4" w14:textId="79D122C2" w:rsidR="00FF3520" w:rsidRPr="004C43AE" w:rsidRDefault="00FF3520" w:rsidP="00FF3520">
            <w:pPr>
              <w:pStyle w:val="ListParagraph"/>
              <w:numPr>
                <w:ilvl w:val="0"/>
                <w:numId w:val="19"/>
              </w:numPr>
              <w:spacing w:line="276" w:lineRule="auto"/>
              <w:jc w:val="both"/>
              <w:rPr>
                <w:rFonts w:ascii="Times New Roman" w:hAnsi="Times New Roman" w:cs="Times New Roman"/>
                <w:szCs w:val="24"/>
              </w:rPr>
            </w:pPr>
            <w:r w:rsidRPr="004C43AE">
              <w:rPr>
                <w:rFonts w:ascii="Times New Roman" w:hAnsi="Times New Roman" w:cs="Times New Roman"/>
                <w:szCs w:val="24"/>
              </w:rPr>
              <w:t>Nếu Ban Lãnh đạo chưa phê duyệt, có yêu cầu điều chỉnh hoặc giải trình thì Đơn vị chủ trì và đơn vị soạn thảo sẽ c</w:t>
            </w:r>
            <w:r w:rsidR="00DD4774">
              <w:rPr>
                <w:rFonts w:ascii="Times New Roman" w:hAnsi="Times New Roman" w:cs="Times New Roman"/>
                <w:szCs w:val="24"/>
              </w:rPr>
              <w:t>ù</w:t>
            </w:r>
            <w:r w:rsidRPr="004C43AE">
              <w:rPr>
                <w:rFonts w:ascii="Times New Roman" w:hAnsi="Times New Roman" w:cs="Times New Roman"/>
                <w:szCs w:val="24"/>
              </w:rPr>
              <w:t>ng phối hợp giải trình.</w:t>
            </w:r>
          </w:p>
          <w:p w14:paraId="603FC152" w14:textId="7A99D94B"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 xml:space="preserve">Nếu Ban Lãnh đạo phê duyệt, </w:t>
            </w:r>
            <w:commentRangeStart w:id="178"/>
            <w:commentRangeStart w:id="179"/>
            <w:r w:rsidRPr="004C43AE">
              <w:rPr>
                <w:rFonts w:ascii="Times New Roman" w:hAnsi="Times New Roman" w:cs="Times New Roman"/>
                <w:bCs/>
                <w:szCs w:val="24"/>
              </w:rPr>
              <w:t xml:space="preserve">Đơn vị chủ trì: (i) Ban hành văn bản </w:t>
            </w:r>
            <w:commentRangeEnd w:id="178"/>
            <w:r w:rsidR="003F7BFD">
              <w:rPr>
                <w:rStyle w:val="CommentReference"/>
              </w:rPr>
              <w:commentReference w:id="178"/>
            </w:r>
            <w:commentRangeEnd w:id="179"/>
            <w:r w:rsidR="00C42ABC">
              <w:rPr>
                <w:rStyle w:val="CommentReference"/>
              </w:rPr>
              <w:commentReference w:id="179"/>
            </w:r>
            <w:r w:rsidRPr="004C43AE">
              <w:rPr>
                <w:rFonts w:ascii="Times New Roman" w:hAnsi="Times New Roman" w:cs="Times New Roman"/>
                <w:bCs/>
                <w:szCs w:val="24"/>
              </w:rPr>
              <w:t xml:space="preserve">trên phần mềm quản lý, (ii) Thông báo bằng email đến các cá nhân, đơn vị liên quan, (iii) </w:t>
            </w:r>
            <w:commentRangeStart w:id="180"/>
            <w:commentRangeStart w:id="181"/>
            <w:r w:rsidRPr="004C43AE">
              <w:rPr>
                <w:rFonts w:ascii="Times New Roman" w:hAnsi="Times New Roman" w:cs="Times New Roman"/>
                <w:bCs/>
                <w:szCs w:val="24"/>
              </w:rPr>
              <w:t xml:space="preserve">Thu hồi văn bản </w:t>
            </w:r>
            <w:ins w:id="182" w:author="Phan Hai Trieu" w:date="2021-02-02T16:17:00Z">
              <w:r w:rsidR="00A327EF">
                <w:rPr>
                  <w:rFonts w:ascii="Times New Roman" w:hAnsi="Times New Roman" w:cs="Times New Roman"/>
                  <w:bCs/>
                  <w:szCs w:val="24"/>
                </w:rPr>
                <w:t xml:space="preserve">hết hiệu lực </w:t>
              </w:r>
            </w:ins>
            <w:commentRangeStart w:id="183"/>
            <w:commentRangeStart w:id="184"/>
            <w:del w:id="185" w:author="Phan Hai Trieu" w:date="2021-02-02T16:17:00Z">
              <w:r w:rsidRPr="004C43AE" w:rsidDel="00A327EF">
                <w:rPr>
                  <w:rFonts w:ascii="Times New Roman" w:hAnsi="Times New Roman" w:cs="Times New Roman"/>
                  <w:bCs/>
                  <w:szCs w:val="24"/>
                </w:rPr>
                <w:delText>lỗi thời</w:delText>
              </w:r>
            </w:del>
            <w:commentRangeEnd w:id="183"/>
            <w:commentRangeEnd w:id="184"/>
            <w:ins w:id="186" w:author="Phan Hai Trieu" w:date="2021-02-02T15:28:00Z">
              <w:r w:rsidRPr="004C43AE">
                <w:rPr>
                  <w:rFonts w:ascii="Times New Roman" w:hAnsi="Times New Roman" w:cs="Times New Roman"/>
                  <w:bCs/>
                  <w:szCs w:val="24"/>
                </w:rPr>
                <w:t>.</w:t>
              </w:r>
            </w:ins>
            <w:commentRangeEnd w:id="180"/>
            <w:r w:rsidR="00E561B7">
              <w:rPr>
                <w:rStyle w:val="CommentReference"/>
              </w:rPr>
              <w:commentReference w:id="183"/>
            </w:r>
            <w:r w:rsidR="00A327EF">
              <w:rPr>
                <w:rStyle w:val="CommentReference"/>
              </w:rPr>
              <w:commentReference w:id="184"/>
            </w:r>
            <w:r w:rsidR="008975B7">
              <w:rPr>
                <w:rStyle w:val="CommentReference"/>
              </w:rPr>
              <w:commentReference w:id="180"/>
            </w:r>
            <w:commentRangeEnd w:id="181"/>
            <w:r w:rsidR="00AA4F5E">
              <w:rPr>
                <w:rStyle w:val="CommentReference"/>
              </w:rPr>
              <w:commentReference w:id="181"/>
            </w:r>
            <w:ins w:id="187" w:author="Phan Hai Trieu" w:date="2021-02-02T15:28:00Z">
              <w:r w:rsidRPr="004C43AE">
                <w:rPr>
                  <w:rFonts w:ascii="Times New Roman" w:hAnsi="Times New Roman" w:cs="Times New Roman"/>
                  <w:bCs/>
                  <w:szCs w:val="24"/>
                </w:rPr>
                <w:t>.</w:t>
              </w:r>
            </w:ins>
          </w:p>
          <w:p w14:paraId="0117FE14" w14:textId="43C96854" w:rsidR="00FF3520" w:rsidRPr="004C43AE" w:rsidRDefault="00FF3520" w:rsidP="00FF3520">
            <w:pPr>
              <w:pStyle w:val="ListParagraph"/>
              <w:numPr>
                <w:ilvl w:val="0"/>
                <w:numId w:val="19"/>
              </w:numPr>
              <w:spacing w:line="276" w:lineRule="auto"/>
              <w:jc w:val="both"/>
              <w:rPr>
                <w:rFonts w:ascii="Times New Roman" w:hAnsi="Times New Roman" w:cs="Times New Roman"/>
                <w:bCs/>
                <w:szCs w:val="24"/>
              </w:rPr>
            </w:pPr>
            <w:r w:rsidRPr="004C43AE">
              <w:rPr>
                <w:rFonts w:ascii="Times New Roman" w:hAnsi="Times New Roman" w:cs="Times New Roman"/>
                <w:bCs/>
                <w:szCs w:val="24"/>
              </w:rPr>
              <w:t>Văn thư lưu hồ sơ bản cứng.</w:t>
            </w:r>
          </w:p>
        </w:tc>
        <w:tc>
          <w:tcPr>
            <w:tcW w:w="3780" w:type="dxa"/>
            <w:vAlign w:val="center"/>
          </w:tcPr>
          <w:p w14:paraId="0E19D264" w14:textId="77777777" w:rsidR="00FF3520" w:rsidRPr="004C43AE" w:rsidRDefault="00FF3520" w:rsidP="00FF3520">
            <w:pPr>
              <w:tabs>
                <w:tab w:val="num" w:pos="1980"/>
              </w:tabs>
              <w:spacing w:line="276" w:lineRule="auto"/>
              <w:jc w:val="both"/>
              <w:outlineLvl w:val="1"/>
              <w:rPr>
                <w:rFonts w:ascii="Times New Roman" w:hAnsi="Times New Roman" w:cs="Times New Roman"/>
                <w:b/>
                <w:szCs w:val="24"/>
              </w:rPr>
            </w:pPr>
            <w:bookmarkStart w:id="188" w:name="_Toc62651470"/>
            <w:bookmarkStart w:id="189" w:name="_Toc62652539"/>
            <w:bookmarkStart w:id="190" w:name="_Toc62652621"/>
            <w:bookmarkStart w:id="191" w:name="_Toc62653060"/>
            <w:bookmarkStart w:id="192" w:name="_Toc62657646"/>
            <w:r w:rsidRPr="004C43AE">
              <w:rPr>
                <w:rFonts w:ascii="Times New Roman" w:hAnsi="Times New Roman" w:cs="Times New Roman"/>
                <w:szCs w:val="24"/>
              </w:rPr>
              <w:t>Không quá 03 ngày kể từ ngày được phê duyệt</w:t>
            </w:r>
            <w:bookmarkEnd w:id="188"/>
            <w:bookmarkEnd w:id="189"/>
            <w:bookmarkEnd w:id="190"/>
            <w:bookmarkEnd w:id="191"/>
            <w:bookmarkEnd w:id="192"/>
          </w:p>
        </w:tc>
      </w:tr>
    </w:tbl>
    <w:p w14:paraId="16757CBD" w14:textId="6B81DE64" w:rsidR="00A677DE" w:rsidRPr="004C43AE" w:rsidRDefault="00FF3520" w:rsidP="0095614C">
      <w:pPr>
        <w:rPr>
          <w:rFonts w:ascii="Times New Roman" w:hAnsi="Times New Roman" w:cs="Times New Roman"/>
          <w:b/>
          <w:szCs w:val="24"/>
        </w:rPr>
      </w:pPr>
      <w:r w:rsidRPr="004C43AE">
        <w:rPr>
          <w:rFonts w:ascii="Times New Roman" w:hAnsi="Times New Roman" w:cs="Times New Roman"/>
          <w:b/>
          <w:szCs w:val="24"/>
        </w:rPr>
        <w:br w:type="textWrapping" w:clear="all"/>
      </w:r>
    </w:p>
    <w:p w14:paraId="207F2767" w14:textId="3BEC9119" w:rsidR="001F73EB" w:rsidRPr="004C43AE" w:rsidRDefault="001F73EB" w:rsidP="00105E24">
      <w:pPr>
        <w:pStyle w:val="ListParagraph"/>
        <w:numPr>
          <w:ilvl w:val="0"/>
          <w:numId w:val="2"/>
        </w:numPr>
        <w:spacing w:line="276" w:lineRule="auto"/>
        <w:ind w:left="567" w:hanging="567"/>
        <w:jc w:val="both"/>
        <w:outlineLvl w:val="0"/>
        <w:rPr>
          <w:rFonts w:ascii="Times New Roman" w:hAnsi="Times New Roman" w:cs="Times New Roman"/>
          <w:b/>
          <w:szCs w:val="24"/>
        </w:rPr>
      </w:pPr>
      <w:bookmarkStart w:id="193" w:name="_Toc62657647"/>
      <w:r w:rsidRPr="004C43AE">
        <w:rPr>
          <w:rFonts w:ascii="Times New Roman" w:hAnsi="Times New Roman" w:cs="Times New Roman"/>
          <w:b/>
          <w:szCs w:val="24"/>
        </w:rPr>
        <w:t>BIỂU MẪU ĐÍNH KÈM</w:t>
      </w:r>
      <w:bookmarkEnd w:id="193"/>
    </w:p>
    <w:tbl>
      <w:tblPr>
        <w:tblStyle w:val="TableGrid"/>
        <w:tblW w:w="5000" w:type="pct"/>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512"/>
        <w:gridCol w:w="3311"/>
        <w:gridCol w:w="2652"/>
        <w:gridCol w:w="2735"/>
        <w:gridCol w:w="3259"/>
        <w:gridCol w:w="2660"/>
      </w:tblGrid>
      <w:tr w:rsidR="004C43AE" w:rsidRPr="004C43AE" w14:paraId="5B3ACA77" w14:textId="77777777" w:rsidTr="00D85FCE">
        <w:trPr>
          <w:tblHeader/>
        </w:trPr>
        <w:tc>
          <w:tcPr>
            <w:tcW w:w="169" w:type="pct"/>
            <w:shd w:val="clear" w:color="auto" w:fill="D9D9D9" w:themeFill="background1" w:themeFillShade="D9"/>
          </w:tcPr>
          <w:p w14:paraId="49176891" w14:textId="77777777" w:rsidR="001F73EB" w:rsidRPr="004C43AE" w:rsidRDefault="001F73EB" w:rsidP="00032CC4">
            <w:pPr>
              <w:pStyle w:val="ListParagraph"/>
              <w:spacing w:line="276" w:lineRule="auto"/>
              <w:ind w:left="0"/>
              <w:jc w:val="center"/>
              <w:rPr>
                <w:rFonts w:ascii="Times New Roman" w:hAnsi="Times New Roman" w:cs="Times New Roman"/>
                <w:b/>
                <w:szCs w:val="24"/>
              </w:rPr>
            </w:pPr>
            <w:bookmarkStart w:id="194" w:name="_Toc520300525"/>
            <w:bookmarkStart w:id="195" w:name="_Toc521916084"/>
            <w:bookmarkStart w:id="196" w:name="_Toc523228104"/>
            <w:r w:rsidRPr="004C43AE">
              <w:rPr>
                <w:rFonts w:ascii="Times New Roman" w:hAnsi="Times New Roman" w:cs="Times New Roman"/>
                <w:b/>
                <w:szCs w:val="24"/>
              </w:rPr>
              <w:lastRenderedPageBreak/>
              <w:t>Stt</w:t>
            </w:r>
            <w:bookmarkEnd w:id="194"/>
            <w:bookmarkEnd w:id="195"/>
            <w:bookmarkEnd w:id="196"/>
          </w:p>
        </w:tc>
        <w:tc>
          <w:tcPr>
            <w:tcW w:w="1094" w:type="pct"/>
            <w:shd w:val="clear" w:color="auto" w:fill="D9D9D9" w:themeFill="background1" w:themeFillShade="D9"/>
          </w:tcPr>
          <w:p w14:paraId="22136DD3" w14:textId="77777777" w:rsidR="001F73EB" w:rsidRPr="004C43AE" w:rsidRDefault="001F73EB" w:rsidP="00032CC4">
            <w:pPr>
              <w:pStyle w:val="ListParagraph"/>
              <w:spacing w:line="276" w:lineRule="auto"/>
              <w:ind w:left="0"/>
              <w:rPr>
                <w:rFonts w:ascii="Times New Roman" w:hAnsi="Times New Roman" w:cs="Times New Roman"/>
                <w:b/>
                <w:szCs w:val="24"/>
              </w:rPr>
            </w:pPr>
            <w:bookmarkStart w:id="197" w:name="_Toc520300526"/>
            <w:bookmarkStart w:id="198" w:name="_Toc521916085"/>
            <w:bookmarkStart w:id="199" w:name="_Toc523228105"/>
            <w:r w:rsidRPr="004C43AE">
              <w:rPr>
                <w:rFonts w:ascii="Times New Roman" w:hAnsi="Times New Roman" w:cs="Times New Roman"/>
                <w:b/>
                <w:szCs w:val="24"/>
              </w:rPr>
              <w:t>Tên tài liệu/biểu mẫu</w:t>
            </w:r>
            <w:bookmarkEnd w:id="197"/>
            <w:bookmarkEnd w:id="198"/>
            <w:bookmarkEnd w:id="199"/>
          </w:p>
        </w:tc>
        <w:tc>
          <w:tcPr>
            <w:tcW w:w="876" w:type="pct"/>
            <w:shd w:val="clear" w:color="auto" w:fill="D9D9D9" w:themeFill="background1" w:themeFillShade="D9"/>
          </w:tcPr>
          <w:p w14:paraId="5E6907C0" w14:textId="77777777" w:rsidR="001F73EB" w:rsidRPr="004C43AE" w:rsidRDefault="001F73EB" w:rsidP="00032CC4">
            <w:pPr>
              <w:pStyle w:val="ListParagraph"/>
              <w:spacing w:line="276" w:lineRule="auto"/>
              <w:ind w:left="0"/>
              <w:jc w:val="center"/>
              <w:rPr>
                <w:rFonts w:ascii="Times New Roman" w:hAnsi="Times New Roman" w:cs="Times New Roman"/>
                <w:b/>
                <w:szCs w:val="24"/>
              </w:rPr>
            </w:pPr>
            <w:bookmarkStart w:id="200" w:name="_Toc520300527"/>
            <w:bookmarkStart w:id="201" w:name="_Toc521916086"/>
            <w:bookmarkStart w:id="202" w:name="_Toc523228106"/>
            <w:r w:rsidRPr="004C43AE">
              <w:rPr>
                <w:rFonts w:ascii="Times New Roman" w:hAnsi="Times New Roman" w:cs="Times New Roman"/>
                <w:b/>
                <w:szCs w:val="24"/>
              </w:rPr>
              <w:t>Mã hiệu</w:t>
            </w:r>
            <w:bookmarkEnd w:id="200"/>
            <w:bookmarkEnd w:id="201"/>
            <w:bookmarkEnd w:id="202"/>
          </w:p>
        </w:tc>
        <w:tc>
          <w:tcPr>
            <w:tcW w:w="904" w:type="pct"/>
            <w:shd w:val="clear" w:color="auto" w:fill="D9D9D9" w:themeFill="background1" w:themeFillShade="D9"/>
          </w:tcPr>
          <w:p w14:paraId="7E5B3141" w14:textId="77777777" w:rsidR="001F73EB" w:rsidRPr="004C43AE" w:rsidRDefault="001F73EB" w:rsidP="00032CC4">
            <w:pPr>
              <w:pStyle w:val="ListParagraph"/>
              <w:spacing w:line="276" w:lineRule="auto"/>
              <w:ind w:left="0"/>
              <w:jc w:val="center"/>
              <w:rPr>
                <w:rFonts w:ascii="Times New Roman" w:hAnsi="Times New Roman" w:cs="Times New Roman"/>
                <w:b/>
                <w:szCs w:val="24"/>
              </w:rPr>
            </w:pPr>
            <w:r w:rsidRPr="004C43AE">
              <w:rPr>
                <w:rFonts w:ascii="Times New Roman" w:hAnsi="Times New Roman" w:cs="Times New Roman"/>
                <w:b/>
                <w:szCs w:val="24"/>
              </w:rPr>
              <w:t>Đơn vị lưu hồ sơ</w:t>
            </w:r>
          </w:p>
        </w:tc>
        <w:tc>
          <w:tcPr>
            <w:tcW w:w="1077" w:type="pct"/>
            <w:shd w:val="clear" w:color="auto" w:fill="D9D9D9" w:themeFill="background1" w:themeFillShade="D9"/>
          </w:tcPr>
          <w:p w14:paraId="0B7D8905" w14:textId="77777777" w:rsidR="001F73EB" w:rsidRPr="004C43AE" w:rsidRDefault="001F73EB" w:rsidP="00032CC4">
            <w:pPr>
              <w:pStyle w:val="ListParagraph"/>
              <w:spacing w:line="276" w:lineRule="auto"/>
              <w:ind w:left="0"/>
              <w:jc w:val="center"/>
              <w:rPr>
                <w:rFonts w:ascii="Times New Roman" w:hAnsi="Times New Roman" w:cs="Times New Roman"/>
                <w:b/>
                <w:szCs w:val="24"/>
              </w:rPr>
            </w:pPr>
            <w:r w:rsidRPr="004C43AE">
              <w:rPr>
                <w:rFonts w:ascii="Times New Roman" w:hAnsi="Times New Roman" w:cs="Times New Roman"/>
                <w:b/>
                <w:szCs w:val="24"/>
              </w:rPr>
              <w:t>Hình thức/Phương pháp lưu</w:t>
            </w:r>
          </w:p>
        </w:tc>
        <w:tc>
          <w:tcPr>
            <w:tcW w:w="879" w:type="pct"/>
            <w:shd w:val="clear" w:color="auto" w:fill="D9D9D9" w:themeFill="background1" w:themeFillShade="D9"/>
          </w:tcPr>
          <w:p w14:paraId="69FE48C6" w14:textId="77777777" w:rsidR="001F73EB" w:rsidRPr="004C43AE" w:rsidRDefault="001F73EB" w:rsidP="00032CC4">
            <w:pPr>
              <w:pStyle w:val="ListParagraph"/>
              <w:spacing w:line="276" w:lineRule="auto"/>
              <w:ind w:left="0"/>
              <w:jc w:val="center"/>
              <w:rPr>
                <w:rFonts w:ascii="Times New Roman" w:hAnsi="Times New Roman" w:cs="Times New Roman"/>
                <w:b/>
                <w:szCs w:val="24"/>
              </w:rPr>
            </w:pPr>
            <w:r w:rsidRPr="004C43AE">
              <w:rPr>
                <w:rFonts w:ascii="Times New Roman" w:hAnsi="Times New Roman" w:cs="Times New Roman"/>
                <w:b/>
                <w:szCs w:val="24"/>
              </w:rPr>
              <w:t>Thời gian lưu</w:t>
            </w:r>
          </w:p>
        </w:tc>
      </w:tr>
      <w:tr w:rsidR="004C43AE" w:rsidRPr="004C43AE" w14:paraId="6A2941B5" w14:textId="77777777" w:rsidTr="00D85FCE">
        <w:tc>
          <w:tcPr>
            <w:tcW w:w="169" w:type="pct"/>
            <w:vAlign w:val="center"/>
          </w:tcPr>
          <w:p w14:paraId="3902E13A" w14:textId="77777777" w:rsidR="00AD0B7E" w:rsidRPr="004C43AE" w:rsidRDefault="00AD0B7E" w:rsidP="00032CC4">
            <w:pPr>
              <w:pStyle w:val="ListParagraph"/>
              <w:numPr>
                <w:ilvl w:val="0"/>
                <w:numId w:val="8"/>
              </w:numPr>
              <w:spacing w:line="276" w:lineRule="auto"/>
              <w:ind w:left="171" w:hanging="171"/>
              <w:rPr>
                <w:rFonts w:ascii="Times New Roman" w:hAnsi="Times New Roman" w:cs="Times New Roman"/>
                <w:szCs w:val="24"/>
              </w:rPr>
            </w:pPr>
          </w:p>
        </w:tc>
        <w:tc>
          <w:tcPr>
            <w:tcW w:w="1094" w:type="pct"/>
            <w:vAlign w:val="center"/>
          </w:tcPr>
          <w:p w14:paraId="3E872E49" w14:textId="07FE9EDC" w:rsidR="00AD0B7E" w:rsidRPr="004C43AE" w:rsidRDefault="00AD0B7E" w:rsidP="00032CC4">
            <w:pPr>
              <w:pStyle w:val="ListParagraph"/>
              <w:spacing w:line="276" w:lineRule="auto"/>
              <w:ind w:left="0"/>
              <w:rPr>
                <w:rFonts w:ascii="Times New Roman" w:hAnsi="Times New Roman" w:cs="Times New Roman"/>
                <w:szCs w:val="24"/>
              </w:rPr>
            </w:pPr>
            <w:r w:rsidRPr="004C43AE">
              <w:rPr>
                <w:rFonts w:ascii="Times New Roman" w:hAnsi="Times New Roman" w:cs="Times New Roman"/>
                <w:szCs w:val="24"/>
              </w:rPr>
              <w:t>Kế hoạch xây dựng văn bản</w:t>
            </w:r>
          </w:p>
        </w:tc>
        <w:tc>
          <w:tcPr>
            <w:tcW w:w="876" w:type="pct"/>
            <w:vAlign w:val="center"/>
          </w:tcPr>
          <w:p w14:paraId="6307738B" w14:textId="3F8E300C" w:rsidR="00AD0B7E" w:rsidRPr="004C43AE" w:rsidRDefault="00317CAD" w:rsidP="00032CC4">
            <w:pPr>
              <w:pStyle w:val="ListParagraph"/>
              <w:spacing w:line="276" w:lineRule="auto"/>
              <w:ind w:left="0"/>
              <w:jc w:val="center"/>
              <w:rPr>
                <w:rFonts w:ascii="Times New Roman" w:hAnsi="Times New Roman" w:cs="Times New Roman"/>
                <w:szCs w:val="24"/>
              </w:rPr>
            </w:pPr>
            <w:r w:rsidRPr="004C43AE">
              <w:rPr>
                <w:rFonts w:ascii="Times New Roman" w:hAnsi="Times New Roman" w:cs="Times New Roman"/>
                <w:szCs w:val="24"/>
              </w:rPr>
              <w:t>MIK.VH-QT03-</w:t>
            </w:r>
            <w:r w:rsidR="00AD0B7E" w:rsidRPr="004C43AE">
              <w:rPr>
                <w:rFonts w:ascii="Times New Roman" w:hAnsi="Times New Roman" w:cs="Times New Roman"/>
                <w:szCs w:val="24"/>
              </w:rPr>
              <w:t>BM01</w:t>
            </w:r>
          </w:p>
        </w:tc>
        <w:tc>
          <w:tcPr>
            <w:tcW w:w="904" w:type="pct"/>
          </w:tcPr>
          <w:p w14:paraId="51581E2B" w14:textId="77777777" w:rsidR="00D85FCE" w:rsidRDefault="00AD0B7E" w:rsidP="00032CC4">
            <w:pPr>
              <w:pStyle w:val="ListParagraph"/>
              <w:spacing w:line="276" w:lineRule="auto"/>
              <w:ind w:left="0"/>
              <w:jc w:val="center"/>
              <w:rPr>
                <w:rFonts w:ascii="Times New Roman" w:hAnsi="Times New Roman" w:cs="Times New Roman"/>
                <w:szCs w:val="24"/>
              </w:rPr>
            </w:pPr>
            <w:r w:rsidRPr="004C43AE">
              <w:rPr>
                <w:rFonts w:ascii="Times New Roman" w:hAnsi="Times New Roman" w:cs="Times New Roman"/>
                <w:szCs w:val="24"/>
              </w:rPr>
              <w:t xml:space="preserve">Đơn vị </w:t>
            </w:r>
            <w:r w:rsidR="00D85FCE">
              <w:rPr>
                <w:rFonts w:ascii="Times New Roman" w:hAnsi="Times New Roman" w:cs="Times New Roman"/>
                <w:szCs w:val="24"/>
              </w:rPr>
              <w:t xml:space="preserve">soạn thảo, </w:t>
            </w:r>
          </w:p>
          <w:p w14:paraId="2FE89136" w14:textId="1553F7DA" w:rsidR="00AD0B7E" w:rsidRPr="004C43AE" w:rsidRDefault="00D85FCE" w:rsidP="00032CC4">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Đơn vị chủ trì</w:t>
            </w:r>
          </w:p>
        </w:tc>
        <w:tc>
          <w:tcPr>
            <w:tcW w:w="1077" w:type="pct"/>
          </w:tcPr>
          <w:p w14:paraId="081785CF" w14:textId="316DBFDD" w:rsidR="00AD0B7E" w:rsidRPr="004C43AE" w:rsidRDefault="00AD0B7E" w:rsidP="00032CC4">
            <w:pPr>
              <w:pStyle w:val="ListParagraph"/>
              <w:spacing w:line="276" w:lineRule="auto"/>
              <w:ind w:left="0"/>
              <w:jc w:val="center"/>
              <w:rPr>
                <w:rFonts w:ascii="Times New Roman" w:hAnsi="Times New Roman" w:cs="Times New Roman"/>
                <w:szCs w:val="24"/>
              </w:rPr>
            </w:pPr>
            <w:r w:rsidRPr="004C43AE">
              <w:rPr>
                <w:rFonts w:ascii="Times New Roman" w:hAnsi="Times New Roman" w:cs="Times New Roman"/>
                <w:szCs w:val="24"/>
              </w:rPr>
              <w:t>Lưu file mềm trên File server;</w:t>
            </w:r>
          </w:p>
        </w:tc>
        <w:tc>
          <w:tcPr>
            <w:tcW w:w="879" w:type="pct"/>
          </w:tcPr>
          <w:p w14:paraId="09750ABA" w14:textId="5D2C910E" w:rsidR="00AD0B7E" w:rsidRPr="004C43AE" w:rsidRDefault="00AD0B7E" w:rsidP="00032CC4">
            <w:pPr>
              <w:pStyle w:val="ListParagraph"/>
              <w:spacing w:line="276" w:lineRule="auto"/>
              <w:ind w:left="0"/>
              <w:jc w:val="center"/>
              <w:rPr>
                <w:rFonts w:ascii="Times New Roman" w:hAnsi="Times New Roman" w:cs="Times New Roman"/>
                <w:szCs w:val="24"/>
              </w:rPr>
            </w:pPr>
            <w:r w:rsidRPr="004C43AE">
              <w:rPr>
                <w:rFonts w:ascii="Times New Roman" w:hAnsi="Times New Roman" w:cs="Times New Roman"/>
                <w:szCs w:val="24"/>
              </w:rPr>
              <w:t>Lâu dài</w:t>
            </w:r>
          </w:p>
        </w:tc>
      </w:tr>
    </w:tbl>
    <w:p w14:paraId="080911E4" w14:textId="77777777" w:rsidR="001F73EB" w:rsidRPr="004C43AE" w:rsidRDefault="001F73EB" w:rsidP="001F73EB">
      <w:pPr>
        <w:tabs>
          <w:tab w:val="left" w:pos="1265"/>
        </w:tabs>
        <w:rPr>
          <w:rFonts w:ascii="Times New Roman" w:hAnsi="Times New Roman" w:cs="Times New Roman"/>
          <w:szCs w:val="24"/>
        </w:rPr>
      </w:pPr>
      <w:bookmarkStart w:id="203" w:name="_Toc520300528"/>
      <w:bookmarkStart w:id="204" w:name="_Toc521916087"/>
      <w:bookmarkStart w:id="205" w:name="_Toc523228107"/>
      <w:bookmarkEnd w:id="203"/>
      <w:bookmarkEnd w:id="204"/>
      <w:bookmarkEnd w:id="205"/>
      <w:r w:rsidRPr="004C43AE">
        <w:rPr>
          <w:rFonts w:ascii="Times New Roman" w:hAnsi="Times New Roman" w:cs="Times New Roman"/>
          <w:szCs w:val="24"/>
        </w:rPr>
        <w:tab/>
      </w:r>
    </w:p>
    <w:p w14:paraId="064059FC" w14:textId="77777777" w:rsidR="001F73EB" w:rsidRPr="004C43AE" w:rsidRDefault="001F73EB" w:rsidP="00EE4570">
      <w:pPr>
        <w:pStyle w:val="ListParagraph"/>
        <w:ind w:left="567"/>
        <w:jc w:val="both"/>
        <w:outlineLvl w:val="0"/>
        <w:rPr>
          <w:rFonts w:ascii="Times New Roman" w:hAnsi="Times New Roman" w:cs="Times New Roman"/>
          <w:b/>
          <w:szCs w:val="24"/>
        </w:rPr>
        <w:sectPr w:rsidR="001F73EB" w:rsidRPr="004C43AE" w:rsidSect="008A5823">
          <w:headerReference w:type="default" r:id="rId21"/>
          <w:footerReference w:type="default" r:id="rId22"/>
          <w:headerReference w:type="first" r:id="rId23"/>
          <w:footerReference w:type="first" r:id="rId24"/>
          <w:pgSz w:w="16840" w:h="11907" w:orient="landscape" w:code="9"/>
          <w:pgMar w:top="851" w:right="567" w:bottom="851" w:left="1134" w:header="567" w:footer="567" w:gutter="0"/>
          <w:cols w:space="720"/>
          <w:titlePg/>
          <w:docGrid w:linePitch="360"/>
        </w:sectPr>
      </w:pPr>
    </w:p>
    <w:p w14:paraId="160D8C70" w14:textId="3648219C" w:rsidR="001F73EB" w:rsidRPr="004C43AE" w:rsidRDefault="001F73EB" w:rsidP="00105E24">
      <w:pPr>
        <w:pStyle w:val="ListParagraph"/>
        <w:numPr>
          <w:ilvl w:val="0"/>
          <w:numId w:val="2"/>
        </w:numPr>
        <w:spacing w:line="276" w:lineRule="auto"/>
        <w:ind w:left="567" w:hanging="567"/>
        <w:jc w:val="both"/>
        <w:outlineLvl w:val="0"/>
        <w:rPr>
          <w:rFonts w:ascii="Times New Roman" w:hAnsi="Times New Roman" w:cs="Times New Roman"/>
          <w:b/>
          <w:szCs w:val="24"/>
        </w:rPr>
      </w:pPr>
      <w:bookmarkStart w:id="206" w:name="_Toc62657648"/>
      <w:r w:rsidRPr="004C43AE">
        <w:rPr>
          <w:rFonts w:ascii="Times New Roman" w:hAnsi="Times New Roman" w:cs="Times New Roman"/>
          <w:b/>
          <w:szCs w:val="24"/>
        </w:rPr>
        <w:lastRenderedPageBreak/>
        <w:t>THÔNG TIN TỔNG QUAN</w:t>
      </w:r>
      <w:bookmarkEnd w:id="206"/>
    </w:p>
    <w:p w14:paraId="20D16E58" w14:textId="3D62D52C" w:rsidR="001F73EB" w:rsidRPr="004C43AE" w:rsidRDefault="00105E24" w:rsidP="001F73EB">
      <w:pPr>
        <w:pStyle w:val="Heading2"/>
        <w:numPr>
          <w:ilvl w:val="0"/>
          <w:numId w:val="5"/>
        </w:numPr>
        <w:spacing w:before="0" w:after="120"/>
        <w:ind w:left="567" w:hanging="567"/>
        <w:rPr>
          <w:rFonts w:ascii="Times New Roman" w:hAnsi="Times New Roman" w:cs="Times New Roman"/>
          <w:b/>
          <w:color w:val="auto"/>
          <w:sz w:val="24"/>
          <w:szCs w:val="24"/>
        </w:rPr>
      </w:pPr>
      <w:bookmarkStart w:id="207" w:name="_Toc62657649"/>
      <w:r w:rsidRPr="004C43AE">
        <w:rPr>
          <w:rFonts w:ascii="Times New Roman" w:hAnsi="Times New Roman" w:cs="Times New Roman"/>
          <w:b/>
          <w:color w:val="auto"/>
          <w:sz w:val="24"/>
          <w:szCs w:val="24"/>
        </w:rPr>
        <w:t>Văn bản tham chiếu</w:t>
      </w:r>
      <w:bookmarkEnd w:id="207"/>
    </w:p>
    <w:tbl>
      <w:tblPr>
        <w:tblStyle w:val="TableGrid"/>
        <w:tblW w:w="5000" w:type="pct"/>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510"/>
        <w:gridCol w:w="1296"/>
        <w:gridCol w:w="1058"/>
        <w:gridCol w:w="1293"/>
        <w:gridCol w:w="826"/>
        <w:gridCol w:w="1462"/>
        <w:gridCol w:w="3750"/>
      </w:tblGrid>
      <w:tr w:rsidR="004C43AE" w:rsidRPr="004C43AE" w14:paraId="1F66AB33" w14:textId="77777777" w:rsidTr="00D85FCE">
        <w:trPr>
          <w:trHeight w:val="397"/>
        </w:trPr>
        <w:tc>
          <w:tcPr>
            <w:tcW w:w="250" w:type="pct"/>
            <w:shd w:val="clear" w:color="auto" w:fill="D9D9D9" w:themeFill="background1" w:themeFillShade="D9"/>
            <w:vAlign w:val="center"/>
          </w:tcPr>
          <w:p w14:paraId="1D82EEA7"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Stt</w:t>
            </w:r>
          </w:p>
        </w:tc>
        <w:tc>
          <w:tcPr>
            <w:tcW w:w="636" w:type="pct"/>
            <w:shd w:val="clear" w:color="auto" w:fill="D9D9D9" w:themeFill="background1" w:themeFillShade="D9"/>
            <w:vAlign w:val="center"/>
          </w:tcPr>
          <w:p w14:paraId="430A377D"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Tên Văn Bản</w:t>
            </w:r>
          </w:p>
        </w:tc>
        <w:tc>
          <w:tcPr>
            <w:tcW w:w="519" w:type="pct"/>
            <w:shd w:val="clear" w:color="auto" w:fill="D9D9D9" w:themeFill="background1" w:themeFillShade="D9"/>
            <w:vAlign w:val="center"/>
          </w:tcPr>
          <w:p w14:paraId="79FF8070"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Nghiệp vụ</w:t>
            </w:r>
          </w:p>
        </w:tc>
        <w:tc>
          <w:tcPr>
            <w:tcW w:w="634" w:type="pct"/>
            <w:shd w:val="clear" w:color="auto" w:fill="D9D9D9" w:themeFill="background1" w:themeFillShade="D9"/>
            <w:vAlign w:val="center"/>
          </w:tcPr>
          <w:p w14:paraId="59EF3435"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Mã hiệu</w:t>
            </w:r>
          </w:p>
        </w:tc>
        <w:tc>
          <w:tcPr>
            <w:tcW w:w="405" w:type="pct"/>
            <w:shd w:val="clear" w:color="auto" w:fill="D9D9D9" w:themeFill="background1" w:themeFillShade="D9"/>
            <w:vAlign w:val="center"/>
          </w:tcPr>
          <w:p w14:paraId="48B2C845"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Phiên bản</w:t>
            </w:r>
          </w:p>
        </w:tc>
        <w:tc>
          <w:tcPr>
            <w:tcW w:w="717" w:type="pct"/>
            <w:shd w:val="clear" w:color="auto" w:fill="D9D9D9" w:themeFill="background1" w:themeFillShade="D9"/>
            <w:vAlign w:val="center"/>
          </w:tcPr>
          <w:p w14:paraId="0DB9D1F1"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Ngày hiệu lực</w:t>
            </w:r>
          </w:p>
        </w:tc>
        <w:tc>
          <w:tcPr>
            <w:tcW w:w="1840" w:type="pct"/>
            <w:shd w:val="clear" w:color="auto" w:fill="D9D9D9" w:themeFill="background1" w:themeFillShade="D9"/>
            <w:vAlign w:val="center"/>
          </w:tcPr>
          <w:p w14:paraId="2CB7B9FB"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Thông tin NQ/QĐ ban hành</w:t>
            </w:r>
          </w:p>
        </w:tc>
      </w:tr>
      <w:tr w:rsidR="004C43AE" w:rsidRPr="004C43AE" w14:paraId="4ADA246C" w14:textId="77777777" w:rsidTr="00D85FCE">
        <w:trPr>
          <w:trHeight w:val="397"/>
        </w:trPr>
        <w:tc>
          <w:tcPr>
            <w:tcW w:w="250" w:type="pct"/>
            <w:vAlign w:val="center"/>
          </w:tcPr>
          <w:p w14:paraId="40C29546" w14:textId="77777777" w:rsidR="001F73EB" w:rsidRPr="004C43AE" w:rsidRDefault="001F73EB" w:rsidP="00032CC4">
            <w:pPr>
              <w:pStyle w:val="ListParagraph"/>
              <w:numPr>
                <w:ilvl w:val="0"/>
                <w:numId w:val="6"/>
              </w:numPr>
              <w:ind w:left="171" w:hanging="171"/>
              <w:rPr>
                <w:rFonts w:ascii="Times New Roman" w:hAnsi="Times New Roman" w:cs="Times New Roman"/>
                <w:szCs w:val="24"/>
              </w:rPr>
            </w:pPr>
          </w:p>
        </w:tc>
        <w:tc>
          <w:tcPr>
            <w:tcW w:w="636" w:type="pct"/>
            <w:vAlign w:val="center"/>
          </w:tcPr>
          <w:p w14:paraId="03E57ECB"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Quy chế Phân cấp ủy quyền MIKGroup</w:t>
            </w:r>
          </w:p>
        </w:tc>
        <w:tc>
          <w:tcPr>
            <w:tcW w:w="519" w:type="pct"/>
            <w:vAlign w:val="center"/>
          </w:tcPr>
          <w:p w14:paraId="163DD57D"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Quản trị Công ty</w:t>
            </w:r>
          </w:p>
        </w:tc>
        <w:tc>
          <w:tcPr>
            <w:tcW w:w="634" w:type="pct"/>
            <w:vAlign w:val="center"/>
          </w:tcPr>
          <w:p w14:paraId="5D33E889"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MIK-QC01</w:t>
            </w:r>
          </w:p>
        </w:tc>
        <w:tc>
          <w:tcPr>
            <w:tcW w:w="405" w:type="pct"/>
            <w:vAlign w:val="center"/>
          </w:tcPr>
          <w:p w14:paraId="2B6CBE97"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V.01</w:t>
            </w:r>
          </w:p>
        </w:tc>
        <w:tc>
          <w:tcPr>
            <w:tcW w:w="717" w:type="pct"/>
            <w:vAlign w:val="center"/>
          </w:tcPr>
          <w:p w14:paraId="05D87323"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28/08/2018</w:t>
            </w:r>
          </w:p>
        </w:tc>
        <w:tc>
          <w:tcPr>
            <w:tcW w:w="1840" w:type="pct"/>
            <w:vAlign w:val="center"/>
          </w:tcPr>
          <w:p w14:paraId="5BC5B5BE"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Nghị quyết số 38/2018/NQ-HĐQT ngày 28/08/2018 của HĐQT</w:t>
            </w:r>
          </w:p>
        </w:tc>
      </w:tr>
    </w:tbl>
    <w:p w14:paraId="57107199" w14:textId="77777777" w:rsidR="001F73EB" w:rsidRPr="004C43AE" w:rsidRDefault="001F73EB" w:rsidP="001F73EB">
      <w:pPr>
        <w:rPr>
          <w:rFonts w:ascii="Times New Roman" w:hAnsi="Times New Roman" w:cs="Times New Roman"/>
          <w:b/>
          <w:szCs w:val="24"/>
        </w:rPr>
      </w:pPr>
    </w:p>
    <w:p w14:paraId="2CE2DDF0" w14:textId="325C38D5" w:rsidR="001F73EB" w:rsidRPr="004C43AE" w:rsidRDefault="00105E24" w:rsidP="001F73EB">
      <w:pPr>
        <w:pStyle w:val="Heading2"/>
        <w:numPr>
          <w:ilvl w:val="0"/>
          <w:numId w:val="5"/>
        </w:numPr>
        <w:spacing w:before="0" w:after="120"/>
        <w:ind w:left="567" w:hanging="567"/>
        <w:rPr>
          <w:rFonts w:ascii="Times New Roman" w:hAnsi="Times New Roman" w:cs="Times New Roman"/>
          <w:b/>
          <w:color w:val="auto"/>
          <w:sz w:val="24"/>
          <w:szCs w:val="24"/>
        </w:rPr>
      </w:pPr>
      <w:bookmarkStart w:id="208" w:name="_Toc62657650"/>
      <w:r w:rsidRPr="004C43AE">
        <w:rPr>
          <w:rFonts w:ascii="Times New Roman" w:hAnsi="Times New Roman" w:cs="Times New Roman"/>
          <w:b/>
          <w:color w:val="auto"/>
          <w:sz w:val="24"/>
          <w:szCs w:val="24"/>
        </w:rPr>
        <w:t>Phương thức truyền thông và đào tạo</w:t>
      </w:r>
      <w:bookmarkEnd w:id="208"/>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3256"/>
        <w:gridCol w:w="425"/>
        <w:gridCol w:w="1984"/>
        <w:gridCol w:w="426"/>
        <w:gridCol w:w="3402"/>
        <w:gridCol w:w="419"/>
      </w:tblGrid>
      <w:tr w:rsidR="004C43AE" w:rsidRPr="004C43AE" w14:paraId="364606BC" w14:textId="77777777" w:rsidTr="00D42DE1">
        <w:trPr>
          <w:trHeight w:val="397"/>
        </w:trPr>
        <w:tc>
          <w:tcPr>
            <w:tcW w:w="3681" w:type="dxa"/>
            <w:gridSpan w:val="2"/>
            <w:shd w:val="clear" w:color="auto" w:fill="D9D9D9" w:themeFill="background1" w:themeFillShade="D9"/>
            <w:vAlign w:val="center"/>
          </w:tcPr>
          <w:p w14:paraId="1669147C"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Mức độ bảo mật</w:t>
            </w:r>
          </w:p>
        </w:tc>
        <w:tc>
          <w:tcPr>
            <w:tcW w:w="2410" w:type="dxa"/>
            <w:gridSpan w:val="2"/>
            <w:shd w:val="clear" w:color="auto" w:fill="D9D9D9" w:themeFill="background1" w:themeFillShade="D9"/>
            <w:vAlign w:val="center"/>
          </w:tcPr>
          <w:p w14:paraId="584399C9"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Kênh truyền thông</w:t>
            </w:r>
          </w:p>
        </w:tc>
        <w:tc>
          <w:tcPr>
            <w:tcW w:w="3821" w:type="dxa"/>
            <w:gridSpan w:val="2"/>
            <w:shd w:val="clear" w:color="auto" w:fill="D9D9D9" w:themeFill="background1" w:themeFillShade="D9"/>
            <w:vAlign w:val="center"/>
          </w:tcPr>
          <w:p w14:paraId="346F8B76" w14:textId="77777777" w:rsidR="001F73EB" w:rsidRPr="004C43AE" w:rsidRDefault="001F73EB" w:rsidP="00032CC4">
            <w:pPr>
              <w:jc w:val="center"/>
              <w:rPr>
                <w:rFonts w:ascii="Times New Roman" w:hAnsi="Times New Roman" w:cs="Times New Roman"/>
                <w:b/>
                <w:szCs w:val="24"/>
              </w:rPr>
            </w:pPr>
            <w:r w:rsidRPr="004C43AE">
              <w:rPr>
                <w:rFonts w:ascii="Times New Roman" w:hAnsi="Times New Roman" w:cs="Times New Roman"/>
                <w:b/>
                <w:szCs w:val="24"/>
              </w:rPr>
              <w:t>Đối tượng Nhận Truyền thông</w:t>
            </w:r>
          </w:p>
        </w:tc>
      </w:tr>
      <w:tr w:rsidR="004C43AE" w:rsidRPr="004C43AE" w14:paraId="71C3E240" w14:textId="77777777" w:rsidTr="00D42DE1">
        <w:trPr>
          <w:trHeight w:val="397"/>
        </w:trPr>
        <w:tc>
          <w:tcPr>
            <w:tcW w:w="3256" w:type="dxa"/>
          </w:tcPr>
          <w:p w14:paraId="377D1E1C"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Thường</w:t>
            </w:r>
          </w:p>
        </w:tc>
        <w:tc>
          <w:tcPr>
            <w:tcW w:w="425" w:type="dxa"/>
            <w:shd w:val="clear" w:color="auto" w:fill="D9D9D9" w:themeFill="background1" w:themeFillShade="D9"/>
          </w:tcPr>
          <w:p w14:paraId="55F8DA68"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x</w:t>
            </w:r>
          </w:p>
        </w:tc>
        <w:tc>
          <w:tcPr>
            <w:tcW w:w="1984" w:type="dxa"/>
          </w:tcPr>
          <w:p w14:paraId="46DFB780"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Email</w:t>
            </w:r>
          </w:p>
        </w:tc>
        <w:tc>
          <w:tcPr>
            <w:tcW w:w="426" w:type="dxa"/>
            <w:shd w:val="clear" w:color="auto" w:fill="D9D9D9" w:themeFill="background1" w:themeFillShade="D9"/>
          </w:tcPr>
          <w:p w14:paraId="0F8F7CAC"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x</w:t>
            </w:r>
          </w:p>
        </w:tc>
        <w:tc>
          <w:tcPr>
            <w:tcW w:w="3402" w:type="dxa"/>
          </w:tcPr>
          <w:p w14:paraId="0EAE9DCA"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Tất cả nhân viên MIKGroup</w:t>
            </w:r>
          </w:p>
        </w:tc>
        <w:tc>
          <w:tcPr>
            <w:tcW w:w="419" w:type="dxa"/>
            <w:shd w:val="clear" w:color="auto" w:fill="D9D9D9" w:themeFill="background1" w:themeFillShade="D9"/>
          </w:tcPr>
          <w:p w14:paraId="5BE816E9"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x</w:t>
            </w:r>
          </w:p>
        </w:tc>
      </w:tr>
      <w:tr w:rsidR="004C43AE" w:rsidRPr="004C43AE" w14:paraId="094A810A" w14:textId="77777777" w:rsidTr="00D42DE1">
        <w:trPr>
          <w:trHeight w:val="397"/>
        </w:trPr>
        <w:tc>
          <w:tcPr>
            <w:tcW w:w="3256" w:type="dxa"/>
          </w:tcPr>
          <w:p w14:paraId="02CBA9E3"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Mật</w:t>
            </w:r>
          </w:p>
        </w:tc>
        <w:tc>
          <w:tcPr>
            <w:tcW w:w="425" w:type="dxa"/>
            <w:shd w:val="clear" w:color="auto" w:fill="D9D9D9" w:themeFill="background1" w:themeFillShade="D9"/>
          </w:tcPr>
          <w:p w14:paraId="5A412E06" w14:textId="77777777" w:rsidR="003E079C" w:rsidRPr="004C43AE" w:rsidRDefault="003E079C" w:rsidP="003E079C">
            <w:pPr>
              <w:jc w:val="center"/>
              <w:rPr>
                <w:rFonts w:ascii="Times New Roman" w:hAnsi="Times New Roman" w:cs="Times New Roman"/>
                <w:szCs w:val="24"/>
              </w:rPr>
            </w:pPr>
          </w:p>
        </w:tc>
        <w:tc>
          <w:tcPr>
            <w:tcW w:w="1984" w:type="dxa"/>
          </w:tcPr>
          <w:p w14:paraId="118F7DBE"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Đào tạo online</w:t>
            </w:r>
          </w:p>
        </w:tc>
        <w:tc>
          <w:tcPr>
            <w:tcW w:w="426" w:type="dxa"/>
            <w:shd w:val="clear" w:color="auto" w:fill="D9D9D9" w:themeFill="background1" w:themeFillShade="D9"/>
          </w:tcPr>
          <w:p w14:paraId="48D7992C" w14:textId="77777777" w:rsidR="003E079C" w:rsidRPr="004C43AE" w:rsidRDefault="003E079C" w:rsidP="003E079C">
            <w:pPr>
              <w:jc w:val="center"/>
              <w:rPr>
                <w:rFonts w:ascii="Times New Roman" w:hAnsi="Times New Roman" w:cs="Times New Roman"/>
                <w:szCs w:val="24"/>
              </w:rPr>
            </w:pPr>
          </w:p>
        </w:tc>
        <w:tc>
          <w:tcPr>
            <w:tcW w:w="3402" w:type="dxa"/>
            <w:vAlign w:val="center"/>
          </w:tcPr>
          <w:p w14:paraId="121BFAD7" w14:textId="0F649D5C" w:rsidR="003E079C" w:rsidRPr="004C43AE" w:rsidRDefault="003E079C" w:rsidP="003E079C">
            <w:pPr>
              <w:rPr>
                <w:rFonts w:ascii="Times New Roman" w:hAnsi="Times New Roman" w:cs="Times New Roman"/>
                <w:szCs w:val="24"/>
              </w:rPr>
            </w:pPr>
            <w:r w:rsidRPr="004C43AE">
              <w:rPr>
                <w:rFonts w:ascii="Times New Roman" w:hAnsi="Times New Roman" w:cs="Times New Roman"/>
                <w:noProof/>
                <w:szCs w:val="24"/>
                <w:lang w:val="vi-VN"/>
              </w:rPr>
              <w:t>Hội Đồng Quản Trị</w:t>
            </w:r>
            <w:r w:rsidRPr="004C43AE">
              <w:rPr>
                <w:rFonts w:ascii="Times New Roman" w:hAnsi="Times New Roman" w:cs="Times New Roman"/>
                <w:noProof/>
                <w:szCs w:val="24"/>
              </w:rPr>
              <w:t xml:space="preserve"> </w:t>
            </w:r>
          </w:p>
        </w:tc>
        <w:tc>
          <w:tcPr>
            <w:tcW w:w="419" w:type="dxa"/>
            <w:shd w:val="clear" w:color="auto" w:fill="D9D9D9" w:themeFill="background1" w:themeFillShade="D9"/>
          </w:tcPr>
          <w:p w14:paraId="5672B304" w14:textId="65C4E2E3" w:rsidR="003E079C" w:rsidRPr="004C43AE" w:rsidRDefault="00D42DE1" w:rsidP="003E079C">
            <w:pPr>
              <w:jc w:val="center"/>
              <w:rPr>
                <w:rFonts w:ascii="Times New Roman" w:hAnsi="Times New Roman" w:cs="Times New Roman"/>
                <w:szCs w:val="24"/>
              </w:rPr>
            </w:pPr>
            <w:r w:rsidRPr="004C43AE">
              <w:rPr>
                <w:rFonts w:ascii="Times New Roman" w:hAnsi="Times New Roman" w:cs="Times New Roman"/>
                <w:szCs w:val="24"/>
              </w:rPr>
              <w:t>x</w:t>
            </w:r>
          </w:p>
        </w:tc>
      </w:tr>
      <w:tr w:rsidR="004C43AE" w:rsidRPr="004C43AE" w14:paraId="24CC25A4" w14:textId="77777777" w:rsidTr="00D42DE1">
        <w:trPr>
          <w:trHeight w:val="397"/>
        </w:trPr>
        <w:tc>
          <w:tcPr>
            <w:tcW w:w="3256" w:type="dxa"/>
          </w:tcPr>
          <w:p w14:paraId="0A451548"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Riêng</w:t>
            </w:r>
          </w:p>
        </w:tc>
        <w:tc>
          <w:tcPr>
            <w:tcW w:w="425" w:type="dxa"/>
            <w:shd w:val="clear" w:color="auto" w:fill="D9D9D9" w:themeFill="background1" w:themeFillShade="D9"/>
          </w:tcPr>
          <w:p w14:paraId="174E2AEC" w14:textId="77777777" w:rsidR="003E079C" w:rsidRPr="004C43AE" w:rsidRDefault="003E079C" w:rsidP="003E079C">
            <w:pPr>
              <w:jc w:val="center"/>
              <w:rPr>
                <w:rFonts w:ascii="Times New Roman" w:hAnsi="Times New Roman" w:cs="Times New Roman"/>
                <w:szCs w:val="24"/>
              </w:rPr>
            </w:pPr>
          </w:p>
        </w:tc>
        <w:tc>
          <w:tcPr>
            <w:tcW w:w="1984" w:type="dxa"/>
          </w:tcPr>
          <w:p w14:paraId="2CD16951"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Đào tạo trực tiếp</w:t>
            </w:r>
          </w:p>
        </w:tc>
        <w:tc>
          <w:tcPr>
            <w:tcW w:w="426" w:type="dxa"/>
            <w:shd w:val="clear" w:color="auto" w:fill="D9D9D9" w:themeFill="background1" w:themeFillShade="D9"/>
          </w:tcPr>
          <w:p w14:paraId="78C20A22" w14:textId="77777777" w:rsidR="003E079C" w:rsidRPr="004C43AE" w:rsidRDefault="003E079C" w:rsidP="003E079C">
            <w:pPr>
              <w:jc w:val="center"/>
              <w:rPr>
                <w:rFonts w:ascii="Times New Roman" w:hAnsi="Times New Roman" w:cs="Times New Roman"/>
                <w:szCs w:val="24"/>
              </w:rPr>
            </w:pPr>
          </w:p>
        </w:tc>
        <w:tc>
          <w:tcPr>
            <w:tcW w:w="3402" w:type="dxa"/>
            <w:vAlign w:val="center"/>
          </w:tcPr>
          <w:p w14:paraId="470BC605" w14:textId="61E82831" w:rsidR="003E079C" w:rsidRPr="004C43AE" w:rsidRDefault="003E079C" w:rsidP="003E079C">
            <w:pPr>
              <w:rPr>
                <w:rFonts w:ascii="Times New Roman" w:hAnsi="Times New Roman" w:cs="Times New Roman"/>
                <w:szCs w:val="24"/>
              </w:rPr>
            </w:pPr>
            <w:r w:rsidRPr="004C43AE">
              <w:rPr>
                <w:rFonts w:ascii="Times New Roman" w:hAnsi="Times New Roman" w:cs="Times New Roman"/>
                <w:noProof/>
                <w:szCs w:val="24"/>
                <w:lang w:val="vi-VN"/>
              </w:rPr>
              <w:t>Ban Tổng Giám đốc</w:t>
            </w:r>
            <w:r w:rsidRPr="004C43AE">
              <w:rPr>
                <w:rFonts w:ascii="Times New Roman" w:hAnsi="Times New Roman" w:cs="Times New Roman"/>
                <w:noProof/>
                <w:szCs w:val="24"/>
              </w:rPr>
              <w:t xml:space="preserve"> </w:t>
            </w:r>
          </w:p>
        </w:tc>
        <w:tc>
          <w:tcPr>
            <w:tcW w:w="419" w:type="dxa"/>
            <w:shd w:val="clear" w:color="auto" w:fill="D9D9D9" w:themeFill="background1" w:themeFillShade="D9"/>
          </w:tcPr>
          <w:p w14:paraId="29B87779" w14:textId="3E05CCAD" w:rsidR="003E079C" w:rsidRPr="004C43AE" w:rsidRDefault="00D42DE1" w:rsidP="003E079C">
            <w:pPr>
              <w:jc w:val="center"/>
              <w:rPr>
                <w:rFonts w:ascii="Times New Roman" w:hAnsi="Times New Roman" w:cs="Times New Roman"/>
                <w:szCs w:val="24"/>
              </w:rPr>
            </w:pPr>
            <w:r w:rsidRPr="004C43AE">
              <w:rPr>
                <w:rFonts w:ascii="Times New Roman" w:hAnsi="Times New Roman" w:cs="Times New Roman"/>
                <w:szCs w:val="24"/>
              </w:rPr>
              <w:t>x</w:t>
            </w:r>
          </w:p>
        </w:tc>
      </w:tr>
      <w:tr w:rsidR="004C43AE" w:rsidRPr="004C43AE" w14:paraId="5093F0C0" w14:textId="77777777" w:rsidTr="00D42DE1">
        <w:trPr>
          <w:trHeight w:val="397"/>
        </w:trPr>
        <w:tc>
          <w:tcPr>
            <w:tcW w:w="3256" w:type="dxa"/>
          </w:tcPr>
          <w:p w14:paraId="46CCBF66"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Mật &amp; Riêng</w:t>
            </w:r>
          </w:p>
        </w:tc>
        <w:tc>
          <w:tcPr>
            <w:tcW w:w="425" w:type="dxa"/>
            <w:shd w:val="clear" w:color="auto" w:fill="D9D9D9" w:themeFill="background1" w:themeFillShade="D9"/>
          </w:tcPr>
          <w:p w14:paraId="37D77616" w14:textId="77777777" w:rsidR="003E079C" w:rsidRPr="004C43AE" w:rsidRDefault="003E079C" w:rsidP="003E079C">
            <w:pPr>
              <w:jc w:val="center"/>
              <w:rPr>
                <w:rFonts w:ascii="Times New Roman" w:hAnsi="Times New Roman" w:cs="Times New Roman"/>
                <w:szCs w:val="24"/>
              </w:rPr>
            </w:pPr>
          </w:p>
        </w:tc>
        <w:tc>
          <w:tcPr>
            <w:tcW w:w="1984" w:type="dxa"/>
          </w:tcPr>
          <w:p w14:paraId="5FD9EF26"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Cập nhật eOffice</w:t>
            </w:r>
          </w:p>
        </w:tc>
        <w:tc>
          <w:tcPr>
            <w:tcW w:w="426" w:type="dxa"/>
            <w:shd w:val="clear" w:color="auto" w:fill="D9D9D9" w:themeFill="background1" w:themeFillShade="D9"/>
          </w:tcPr>
          <w:p w14:paraId="46B877BF" w14:textId="77777777" w:rsidR="003E079C" w:rsidRPr="004C43AE" w:rsidRDefault="003E079C" w:rsidP="003E079C">
            <w:pPr>
              <w:jc w:val="center"/>
              <w:rPr>
                <w:rFonts w:ascii="Times New Roman" w:hAnsi="Times New Roman" w:cs="Times New Roman"/>
                <w:szCs w:val="24"/>
              </w:rPr>
            </w:pPr>
            <w:r w:rsidRPr="004C43AE">
              <w:rPr>
                <w:rFonts w:ascii="Times New Roman" w:hAnsi="Times New Roman" w:cs="Times New Roman"/>
                <w:szCs w:val="24"/>
              </w:rPr>
              <w:t>x</w:t>
            </w:r>
          </w:p>
        </w:tc>
        <w:tc>
          <w:tcPr>
            <w:tcW w:w="3402" w:type="dxa"/>
            <w:vAlign w:val="center"/>
          </w:tcPr>
          <w:p w14:paraId="2DD6A64A" w14:textId="10F4B332"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Công Ty Thành Viên (ghi rõ):</w:t>
            </w:r>
          </w:p>
        </w:tc>
        <w:tc>
          <w:tcPr>
            <w:tcW w:w="419" w:type="dxa"/>
            <w:shd w:val="clear" w:color="auto" w:fill="D9D9D9" w:themeFill="background1" w:themeFillShade="D9"/>
          </w:tcPr>
          <w:p w14:paraId="1EB63ECD" w14:textId="77777777" w:rsidR="003E079C" w:rsidRPr="004C43AE" w:rsidRDefault="003E079C" w:rsidP="003E079C">
            <w:pPr>
              <w:jc w:val="center"/>
              <w:rPr>
                <w:rFonts w:ascii="Times New Roman" w:hAnsi="Times New Roman" w:cs="Times New Roman"/>
                <w:szCs w:val="24"/>
              </w:rPr>
            </w:pPr>
          </w:p>
        </w:tc>
      </w:tr>
      <w:tr w:rsidR="004C43AE" w:rsidRPr="004C43AE" w14:paraId="51423492" w14:textId="77777777" w:rsidTr="00D42DE1">
        <w:trPr>
          <w:trHeight w:val="397"/>
        </w:trPr>
        <w:tc>
          <w:tcPr>
            <w:tcW w:w="3256" w:type="dxa"/>
          </w:tcPr>
          <w:p w14:paraId="5687CB04"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Lưu hành Nội bộ</w:t>
            </w:r>
          </w:p>
        </w:tc>
        <w:tc>
          <w:tcPr>
            <w:tcW w:w="425" w:type="dxa"/>
            <w:shd w:val="clear" w:color="auto" w:fill="D9D9D9" w:themeFill="background1" w:themeFillShade="D9"/>
          </w:tcPr>
          <w:p w14:paraId="32844D6B" w14:textId="77777777" w:rsidR="003E079C" w:rsidRPr="004C43AE" w:rsidRDefault="003E079C" w:rsidP="003E079C">
            <w:pPr>
              <w:jc w:val="center"/>
              <w:rPr>
                <w:rFonts w:ascii="Times New Roman" w:hAnsi="Times New Roman" w:cs="Times New Roman"/>
                <w:szCs w:val="24"/>
              </w:rPr>
            </w:pPr>
            <w:r w:rsidRPr="004C43AE">
              <w:rPr>
                <w:rFonts w:ascii="Times New Roman" w:hAnsi="Times New Roman" w:cs="Times New Roman"/>
                <w:szCs w:val="24"/>
              </w:rPr>
              <w:t>x</w:t>
            </w:r>
          </w:p>
        </w:tc>
        <w:tc>
          <w:tcPr>
            <w:tcW w:w="1984" w:type="dxa"/>
          </w:tcPr>
          <w:p w14:paraId="189ACA1B" w14:textId="77777777" w:rsidR="003E079C" w:rsidRPr="004C43AE" w:rsidRDefault="003E079C" w:rsidP="003E079C">
            <w:pPr>
              <w:rPr>
                <w:rFonts w:ascii="Times New Roman" w:hAnsi="Times New Roman" w:cs="Times New Roman"/>
                <w:szCs w:val="24"/>
              </w:rPr>
            </w:pPr>
            <w:r w:rsidRPr="004C43AE">
              <w:rPr>
                <w:rFonts w:ascii="Times New Roman" w:hAnsi="Times New Roman" w:cs="Times New Roman"/>
                <w:szCs w:val="24"/>
              </w:rPr>
              <w:t>Website</w:t>
            </w:r>
          </w:p>
        </w:tc>
        <w:tc>
          <w:tcPr>
            <w:tcW w:w="426" w:type="dxa"/>
            <w:shd w:val="clear" w:color="auto" w:fill="D9D9D9" w:themeFill="background1" w:themeFillShade="D9"/>
          </w:tcPr>
          <w:p w14:paraId="0548252F" w14:textId="77777777" w:rsidR="003E079C" w:rsidRPr="004C43AE" w:rsidRDefault="003E079C" w:rsidP="003E079C">
            <w:pPr>
              <w:jc w:val="center"/>
              <w:rPr>
                <w:rFonts w:ascii="Times New Roman" w:hAnsi="Times New Roman" w:cs="Times New Roman"/>
                <w:szCs w:val="24"/>
              </w:rPr>
            </w:pPr>
          </w:p>
        </w:tc>
        <w:tc>
          <w:tcPr>
            <w:tcW w:w="3402" w:type="dxa"/>
            <w:vAlign w:val="center"/>
          </w:tcPr>
          <w:p w14:paraId="3BC73878" w14:textId="4D4104E4" w:rsidR="003E079C" w:rsidRPr="004C43AE" w:rsidRDefault="003E079C" w:rsidP="00D42DE1">
            <w:pPr>
              <w:rPr>
                <w:rFonts w:ascii="Times New Roman" w:hAnsi="Times New Roman" w:cs="Times New Roman"/>
                <w:szCs w:val="24"/>
              </w:rPr>
            </w:pPr>
            <w:r w:rsidRPr="004C43AE">
              <w:rPr>
                <w:rFonts w:ascii="Times New Roman" w:hAnsi="Times New Roman" w:cs="Times New Roman"/>
                <w:noProof/>
                <w:szCs w:val="24"/>
              </w:rPr>
              <w:t>Đơn Vị khác</w:t>
            </w:r>
            <w:r w:rsidRPr="004C43AE">
              <w:rPr>
                <w:rFonts w:ascii="Times New Roman" w:hAnsi="Times New Roman" w:cs="Times New Roman"/>
                <w:noProof/>
                <w:szCs w:val="24"/>
                <w:lang w:val="vi-VN"/>
              </w:rPr>
              <w:t xml:space="preserve"> (ghi rõ):</w:t>
            </w:r>
            <w:r w:rsidR="004A5C91" w:rsidRPr="004C43AE">
              <w:rPr>
                <w:rFonts w:ascii="Times New Roman" w:hAnsi="Times New Roman" w:cs="Times New Roman"/>
                <w:noProof/>
                <w:szCs w:val="24"/>
              </w:rPr>
              <w:t xml:space="preserve"> </w:t>
            </w:r>
          </w:p>
        </w:tc>
        <w:tc>
          <w:tcPr>
            <w:tcW w:w="419" w:type="dxa"/>
            <w:shd w:val="clear" w:color="auto" w:fill="D9D9D9" w:themeFill="background1" w:themeFillShade="D9"/>
          </w:tcPr>
          <w:p w14:paraId="64CE1681" w14:textId="77777777" w:rsidR="003E079C" w:rsidRPr="004C43AE" w:rsidRDefault="003E079C" w:rsidP="003E079C">
            <w:pPr>
              <w:jc w:val="center"/>
              <w:rPr>
                <w:rFonts w:ascii="Times New Roman" w:hAnsi="Times New Roman" w:cs="Times New Roman"/>
                <w:szCs w:val="24"/>
              </w:rPr>
            </w:pPr>
          </w:p>
        </w:tc>
      </w:tr>
      <w:tr w:rsidR="004C43AE" w:rsidRPr="004C43AE" w14:paraId="74D8FFD5" w14:textId="77777777" w:rsidTr="00D42DE1">
        <w:trPr>
          <w:trHeight w:val="397"/>
        </w:trPr>
        <w:tc>
          <w:tcPr>
            <w:tcW w:w="3256" w:type="dxa"/>
          </w:tcPr>
          <w:p w14:paraId="73E7997B"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Lưu hành Nội bộ &amp; Bên ngoài</w:t>
            </w:r>
          </w:p>
        </w:tc>
        <w:tc>
          <w:tcPr>
            <w:tcW w:w="425" w:type="dxa"/>
            <w:shd w:val="clear" w:color="auto" w:fill="D9D9D9" w:themeFill="background1" w:themeFillShade="D9"/>
          </w:tcPr>
          <w:p w14:paraId="16F7F8B9" w14:textId="77777777" w:rsidR="001F73EB" w:rsidRPr="004C43AE" w:rsidRDefault="001F73EB" w:rsidP="00032CC4">
            <w:pPr>
              <w:jc w:val="center"/>
              <w:rPr>
                <w:rFonts w:ascii="Times New Roman" w:hAnsi="Times New Roman" w:cs="Times New Roman"/>
                <w:szCs w:val="24"/>
              </w:rPr>
            </w:pPr>
          </w:p>
        </w:tc>
        <w:tc>
          <w:tcPr>
            <w:tcW w:w="1984" w:type="dxa"/>
          </w:tcPr>
          <w:p w14:paraId="420DA08E"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Khác (ghi rõ):</w:t>
            </w:r>
          </w:p>
        </w:tc>
        <w:tc>
          <w:tcPr>
            <w:tcW w:w="426" w:type="dxa"/>
            <w:shd w:val="clear" w:color="auto" w:fill="D9D9D9" w:themeFill="background1" w:themeFillShade="D9"/>
          </w:tcPr>
          <w:p w14:paraId="1FD54F24" w14:textId="77777777" w:rsidR="001F73EB" w:rsidRPr="004C43AE" w:rsidRDefault="001F73EB" w:rsidP="00032CC4">
            <w:pPr>
              <w:jc w:val="center"/>
              <w:rPr>
                <w:rFonts w:ascii="Times New Roman" w:hAnsi="Times New Roman" w:cs="Times New Roman"/>
                <w:szCs w:val="24"/>
              </w:rPr>
            </w:pPr>
          </w:p>
        </w:tc>
        <w:tc>
          <w:tcPr>
            <w:tcW w:w="3402" w:type="dxa"/>
          </w:tcPr>
          <w:p w14:paraId="5549CC9A"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Khác (ghi rõ):</w:t>
            </w:r>
          </w:p>
        </w:tc>
        <w:tc>
          <w:tcPr>
            <w:tcW w:w="419" w:type="dxa"/>
            <w:shd w:val="clear" w:color="auto" w:fill="D9D9D9" w:themeFill="background1" w:themeFillShade="D9"/>
          </w:tcPr>
          <w:p w14:paraId="0B3B1673" w14:textId="77777777" w:rsidR="001F73EB" w:rsidRPr="004C43AE" w:rsidRDefault="001F73EB" w:rsidP="00032CC4">
            <w:pPr>
              <w:jc w:val="center"/>
              <w:rPr>
                <w:rFonts w:ascii="Times New Roman" w:hAnsi="Times New Roman" w:cs="Times New Roman"/>
                <w:szCs w:val="24"/>
              </w:rPr>
            </w:pPr>
          </w:p>
        </w:tc>
      </w:tr>
    </w:tbl>
    <w:p w14:paraId="43DB8836" w14:textId="77777777" w:rsidR="001F73EB" w:rsidRPr="004C43AE" w:rsidRDefault="001F73EB" w:rsidP="001F73EB">
      <w:pPr>
        <w:rPr>
          <w:rFonts w:ascii="Times New Roman" w:hAnsi="Times New Roman" w:cs="Times New Roman"/>
          <w:szCs w:val="24"/>
        </w:rPr>
      </w:pPr>
    </w:p>
    <w:p w14:paraId="580566F1" w14:textId="230F42E9" w:rsidR="001F73EB" w:rsidRPr="004C43AE" w:rsidRDefault="00105E24" w:rsidP="001F73EB">
      <w:pPr>
        <w:pStyle w:val="Heading2"/>
        <w:numPr>
          <w:ilvl w:val="0"/>
          <w:numId w:val="5"/>
        </w:numPr>
        <w:spacing w:before="0" w:after="120"/>
        <w:ind w:left="567" w:hanging="567"/>
        <w:rPr>
          <w:rFonts w:ascii="Times New Roman" w:hAnsi="Times New Roman" w:cs="Times New Roman"/>
          <w:b/>
          <w:color w:val="auto"/>
          <w:sz w:val="24"/>
          <w:szCs w:val="24"/>
        </w:rPr>
      </w:pPr>
      <w:bookmarkStart w:id="209" w:name="_Toc62657651"/>
      <w:r w:rsidRPr="004C43AE">
        <w:rPr>
          <w:rFonts w:ascii="Times New Roman" w:hAnsi="Times New Roman" w:cs="Times New Roman"/>
          <w:b/>
          <w:color w:val="auto"/>
          <w:sz w:val="24"/>
          <w:szCs w:val="24"/>
        </w:rPr>
        <w:t>Lịch sử s</w:t>
      </w:r>
      <w:r w:rsidR="00F543BF">
        <w:rPr>
          <w:rFonts w:ascii="Times New Roman" w:hAnsi="Times New Roman" w:cs="Times New Roman"/>
          <w:b/>
          <w:color w:val="auto"/>
          <w:sz w:val="24"/>
          <w:szCs w:val="24"/>
        </w:rPr>
        <w:t>ửa</w:t>
      </w:r>
      <w:r w:rsidRPr="004C43AE">
        <w:rPr>
          <w:rFonts w:ascii="Times New Roman" w:hAnsi="Times New Roman" w:cs="Times New Roman"/>
          <w:b/>
          <w:color w:val="auto"/>
          <w:sz w:val="24"/>
          <w:szCs w:val="24"/>
        </w:rPr>
        <w:t xml:space="preserve"> đổi tài liệu</w:t>
      </w:r>
      <w:bookmarkEnd w:id="209"/>
    </w:p>
    <w:tbl>
      <w:tblPr>
        <w:tblStyle w:val="TableGrid"/>
        <w:tblW w:w="5000" w:type="pct"/>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0"/>
        <w:gridCol w:w="3120"/>
        <w:gridCol w:w="3778"/>
        <w:gridCol w:w="2027"/>
      </w:tblGrid>
      <w:tr w:rsidR="004C43AE" w:rsidRPr="004C43AE" w14:paraId="326EBD7B" w14:textId="77777777" w:rsidTr="00D42DE1">
        <w:trPr>
          <w:trHeight w:val="397"/>
        </w:trPr>
        <w:tc>
          <w:tcPr>
            <w:tcW w:w="623" w:type="pct"/>
            <w:shd w:val="clear" w:color="auto" w:fill="D0CECE" w:themeFill="background2" w:themeFillShade="E6"/>
            <w:vAlign w:val="center"/>
          </w:tcPr>
          <w:p w14:paraId="624B17E5" w14:textId="77777777" w:rsidR="001F73EB" w:rsidRPr="004C43AE" w:rsidRDefault="001F73EB" w:rsidP="00032CC4">
            <w:pPr>
              <w:spacing w:after="120"/>
              <w:jc w:val="center"/>
              <w:rPr>
                <w:rFonts w:ascii="Times New Roman" w:hAnsi="Times New Roman" w:cs="Times New Roman"/>
                <w:b/>
                <w:szCs w:val="24"/>
              </w:rPr>
            </w:pPr>
            <w:r w:rsidRPr="004C43AE">
              <w:rPr>
                <w:rFonts w:ascii="Times New Roman" w:hAnsi="Times New Roman" w:cs="Times New Roman"/>
                <w:b/>
                <w:szCs w:val="24"/>
              </w:rPr>
              <w:t>Phiên bản</w:t>
            </w:r>
          </w:p>
        </w:tc>
        <w:tc>
          <w:tcPr>
            <w:tcW w:w="1530" w:type="pct"/>
            <w:shd w:val="clear" w:color="auto" w:fill="D0CECE" w:themeFill="background2" w:themeFillShade="E6"/>
            <w:vAlign w:val="center"/>
          </w:tcPr>
          <w:p w14:paraId="75E09F0E" w14:textId="77777777" w:rsidR="001F73EB" w:rsidRPr="004C43AE" w:rsidRDefault="001F73EB" w:rsidP="00032CC4">
            <w:pPr>
              <w:spacing w:after="120"/>
              <w:jc w:val="center"/>
              <w:rPr>
                <w:rFonts w:ascii="Times New Roman" w:hAnsi="Times New Roman" w:cs="Times New Roman"/>
                <w:b/>
                <w:szCs w:val="24"/>
              </w:rPr>
            </w:pPr>
            <w:r w:rsidRPr="004C43AE">
              <w:rPr>
                <w:rFonts w:ascii="Times New Roman" w:hAnsi="Times New Roman" w:cs="Times New Roman"/>
                <w:b/>
                <w:szCs w:val="24"/>
              </w:rPr>
              <w:t>Tên Văn bản</w:t>
            </w:r>
          </w:p>
        </w:tc>
        <w:tc>
          <w:tcPr>
            <w:tcW w:w="1853" w:type="pct"/>
            <w:shd w:val="clear" w:color="auto" w:fill="D0CECE" w:themeFill="background2" w:themeFillShade="E6"/>
            <w:vAlign w:val="center"/>
          </w:tcPr>
          <w:p w14:paraId="4542C762" w14:textId="77777777" w:rsidR="001F73EB" w:rsidRPr="004C43AE" w:rsidRDefault="001F73EB" w:rsidP="00032CC4">
            <w:pPr>
              <w:spacing w:after="120"/>
              <w:jc w:val="center"/>
              <w:rPr>
                <w:rFonts w:ascii="Times New Roman" w:hAnsi="Times New Roman" w:cs="Times New Roman"/>
                <w:b/>
                <w:szCs w:val="24"/>
              </w:rPr>
            </w:pPr>
            <w:r w:rsidRPr="004C43AE">
              <w:rPr>
                <w:rFonts w:ascii="Times New Roman" w:hAnsi="Times New Roman" w:cs="Times New Roman"/>
                <w:b/>
                <w:szCs w:val="24"/>
              </w:rPr>
              <w:t>Điều/Mục được sửa đổi/ bổ sung</w:t>
            </w:r>
          </w:p>
        </w:tc>
        <w:tc>
          <w:tcPr>
            <w:tcW w:w="994" w:type="pct"/>
            <w:shd w:val="clear" w:color="auto" w:fill="D0CECE" w:themeFill="background2" w:themeFillShade="E6"/>
            <w:vAlign w:val="center"/>
          </w:tcPr>
          <w:p w14:paraId="2DE7D8A3" w14:textId="77777777" w:rsidR="001F73EB" w:rsidRPr="004C43AE" w:rsidRDefault="001F73EB" w:rsidP="00032CC4">
            <w:pPr>
              <w:spacing w:after="120"/>
              <w:jc w:val="center"/>
              <w:rPr>
                <w:rFonts w:ascii="Times New Roman" w:hAnsi="Times New Roman" w:cs="Times New Roman"/>
                <w:b/>
                <w:szCs w:val="24"/>
              </w:rPr>
            </w:pPr>
            <w:r w:rsidRPr="004C43AE">
              <w:rPr>
                <w:rFonts w:ascii="Times New Roman" w:hAnsi="Times New Roman" w:cs="Times New Roman"/>
                <w:b/>
                <w:szCs w:val="24"/>
              </w:rPr>
              <w:t>Ngày hiệu lực</w:t>
            </w:r>
          </w:p>
        </w:tc>
      </w:tr>
      <w:tr w:rsidR="004C43AE" w:rsidRPr="004C43AE" w14:paraId="5B547FCD" w14:textId="77777777" w:rsidTr="00D42DE1">
        <w:trPr>
          <w:trHeight w:val="397"/>
        </w:trPr>
        <w:tc>
          <w:tcPr>
            <w:tcW w:w="623" w:type="pct"/>
            <w:vAlign w:val="center"/>
          </w:tcPr>
          <w:p w14:paraId="5D67F079"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V.01</w:t>
            </w:r>
          </w:p>
        </w:tc>
        <w:tc>
          <w:tcPr>
            <w:tcW w:w="1530" w:type="pct"/>
          </w:tcPr>
          <w:p w14:paraId="77813529"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Quy trình kiểm soát văn bản</w:t>
            </w:r>
          </w:p>
        </w:tc>
        <w:tc>
          <w:tcPr>
            <w:tcW w:w="1853" w:type="pct"/>
            <w:vAlign w:val="center"/>
          </w:tcPr>
          <w:p w14:paraId="32E1529E"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Ban hành lần đầu</w:t>
            </w:r>
          </w:p>
        </w:tc>
        <w:tc>
          <w:tcPr>
            <w:tcW w:w="994" w:type="pct"/>
            <w:vAlign w:val="center"/>
          </w:tcPr>
          <w:p w14:paraId="092B4075"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19/07/2016</w:t>
            </w:r>
          </w:p>
        </w:tc>
      </w:tr>
      <w:tr w:rsidR="004C43AE" w:rsidRPr="004C43AE" w14:paraId="6198649A" w14:textId="77777777" w:rsidTr="00D42DE1">
        <w:trPr>
          <w:trHeight w:val="397"/>
        </w:trPr>
        <w:tc>
          <w:tcPr>
            <w:tcW w:w="623" w:type="pct"/>
            <w:vAlign w:val="center"/>
          </w:tcPr>
          <w:p w14:paraId="53B7B742"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V.02</w:t>
            </w:r>
          </w:p>
        </w:tc>
        <w:tc>
          <w:tcPr>
            <w:tcW w:w="1530" w:type="pct"/>
            <w:vAlign w:val="center"/>
          </w:tcPr>
          <w:p w14:paraId="49FE4C5F"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Quy trình kiểm soát văn bản</w:t>
            </w:r>
          </w:p>
        </w:tc>
        <w:tc>
          <w:tcPr>
            <w:tcW w:w="1853" w:type="pct"/>
            <w:vAlign w:val="center"/>
          </w:tcPr>
          <w:p w14:paraId="3BC4B9D8"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Thay thế toàn bộ nội dung về kiểm soát, ban hành văn bản tại MIKGroup</w:t>
            </w:r>
          </w:p>
        </w:tc>
        <w:tc>
          <w:tcPr>
            <w:tcW w:w="994" w:type="pct"/>
            <w:vAlign w:val="center"/>
          </w:tcPr>
          <w:p w14:paraId="051A6B70"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28/12/2018</w:t>
            </w:r>
          </w:p>
        </w:tc>
      </w:tr>
      <w:tr w:rsidR="001F73EB" w:rsidRPr="004C43AE" w14:paraId="5D3C2119" w14:textId="77777777" w:rsidTr="00D42DE1">
        <w:trPr>
          <w:trHeight w:val="397"/>
        </w:trPr>
        <w:tc>
          <w:tcPr>
            <w:tcW w:w="623" w:type="pct"/>
            <w:vAlign w:val="center"/>
          </w:tcPr>
          <w:p w14:paraId="2E585BA3" w14:textId="77777777" w:rsidR="001F73EB" w:rsidRPr="004C43AE" w:rsidRDefault="001F73EB" w:rsidP="00032CC4">
            <w:pPr>
              <w:jc w:val="center"/>
              <w:rPr>
                <w:rFonts w:ascii="Times New Roman" w:hAnsi="Times New Roman" w:cs="Times New Roman"/>
                <w:szCs w:val="24"/>
              </w:rPr>
            </w:pPr>
            <w:r w:rsidRPr="004C43AE">
              <w:rPr>
                <w:rFonts w:ascii="Times New Roman" w:hAnsi="Times New Roman" w:cs="Times New Roman"/>
                <w:szCs w:val="24"/>
              </w:rPr>
              <w:t>V.03</w:t>
            </w:r>
          </w:p>
        </w:tc>
        <w:tc>
          <w:tcPr>
            <w:tcW w:w="1530" w:type="pct"/>
          </w:tcPr>
          <w:p w14:paraId="0EC04114" w14:textId="77777777" w:rsidR="001F73EB" w:rsidRPr="004C43AE" w:rsidRDefault="001F73EB" w:rsidP="00032CC4">
            <w:pPr>
              <w:rPr>
                <w:rFonts w:ascii="Times New Roman" w:hAnsi="Times New Roman" w:cs="Times New Roman"/>
                <w:szCs w:val="24"/>
              </w:rPr>
            </w:pPr>
            <w:r w:rsidRPr="004C43AE">
              <w:rPr>
                <w:rFonts w:ascii="Times New Roman" w:hAnsi="Times New Roman" w:cs="Times New Roman"/>
                <w:szCs w:val="24"/>
              </w:rPr>
              <w:t>Quy trình ban hành văn bản</w:t>
            </w:r>
          </w:p>
        </w:tc>
        <w:tc>
          <w:tcPr>
            <w:tcW w:w="1853" w:type="pct"/>
            <w:vAlign w:val="center"/>
          </w:tcPr>
          <w:p w14:paraId="0560B3CB" w14:textId="77777777" w:rsidR="001F73EB" w:rsidRPr="004C43AE" w:rsidRDefault="009C49AB" w:rsidP="00032CC4">
            <w:pPr>
              <w:rPr>
                <w:rFonts w:ascii="Times New Roman" w:hAnsi="Times New Roman" w:cs="Times New Roman"/>
                <w:szCs w:val="24"/>
              </w:rPr>
            </w:pPr>
            <w:r w:rsidRPr="004C43AE">
              <w:rPr>
                <w:rFonts w:ascii="Times New Roman" w:hAnsi="Times New Roman" w:cs="Times New Roman"/>
                <w:szCs w:val="24"/>
              </w:rPr>
              <w:t xml:space="preserve">Ban hành lần thứ </w:t>
            </w:r>
            <w:proofErr w:type="gramStart"/>
            <w:r w:rsidRPr="004C43AE">
              <w:rPr>
                <w:rFonts w:ascii="Times New Roman" w:hAnsi="Times New Roman" w:cs="Times New Roman"/>
                <w:szCs w:val="24"/>
              </w:rPr>
              <w:t>3</w:t>
            </w:r>
            <w:proofErr w:type="gramEnd"/>
          </w:p>
          <w:p w14:paraId="0CD16ED6" w14:textId="77777777" w:rsidR="009C49AB" w:rsidRPr="004C43AE" w:rsidRDefault="009C49AB" w:rsidP="00032CC4">
            <w:pPr>
              <w:rPr>
                <w:rFonts w:ascii="Times New Roman" w:hAnsi="Times New Roman" w:cs="Times New Roman"/>
                <w:szCs w:val="24"/>
              </w:rPr>
            </w:pPr>
            <w:r w:rsidRPr="004C43AE">
              <w:rPr>
                <w:rFonts w:ascii="Times New Roman" w:hAnsi="Times New Roman" w:cs="Times New Roman"/>
                <w:szCs w:val="24"/>
              </w:rPr>
              <w:t>Nội dung điều chỉnh:</w:t>
            </w:r>
          </w:p>
          <w:p w14:paraId="4D5BD170" w14:textId="77777777" w:rsidR="009C49AB" w:rsidRPr="004C43AE" w:rsidRDefault="009C49AB" w:rsidP="005E15FB">
            <w:pPr>
              <w:pStyle w:val="ListParagraph"/>
              <w:numPr>
                <w:ilvl w:val="0"/>
                <w:numId w:val="36"/>
              </w:numPr>
              <w:rPr>
                <w:rFonts w:ascii="Times New Roman" w:hAnsi="Times New Roman" w:cs="Times New Roman"/>
                <w:szCs w:val="24"/>
              </w:rPr>
            </w:pPr>
            <w:r w:rsidRPr="004C43AE">
              <w:rPr>
                <w:rFonts w:ascii="Times New Roman" w:hAnsi="Times New Roman" w:cs="Times New Roman"/>
                <w:szCs w:val="24"/>
              </w:rPr>
              <w:t>Thay đổi luồng thực hiện quy trình đối với bước Soạn thảo &amp; Lấy ý kiến.</w:t>
            </w:r>
          </w:p>
          <w:p w14:paraId="008D4CF9" w14:textId="145ADDDC" w:rsidR="009C49AB" w:rsidRPr="004C43AE" w:rsidRDefault="009C49AB" w:rsidP="005E15FB">
            <w:pPr>
              <w:pStyle w:val="ListParagraph"/>
              <w:numPr>
                <w:ilvl w:val="0"/>
                <w:numId w:val="36"/>
              </w:numPr>
              <w:rPr>
                <w:rFonts w:ascii="Times New Roman" w:hAnsi="Times New Roman" w:cs="Times New Roman"/>
                <w:szCs w:val="24"/>
              </w:rPr>
            </w:pPr>
            <w:r w:rsidRPr="004C43AE">
              <w:rPr>
                <w:rFonts w:ascii="Times New Roman" w:hAnsi="Times New Roman" w:cs="Times New Roman"/>
                <w:szCs w:val="24"/>
              </w:rPr>
              <w:t>Điều chỉnh biểu mẫu Văn bản định chế</w:t>
            </w:r>
          </w:p>
        </w:tc>
        <w:tc>
          <w:tcPr>
            <w:tcW w:w="994" w:type="pct"/>
            <w:vAlign w:val="center"/>
          </w:tcPr>
          <w:p w14:paraId="47CEA27B" w14:textId="1C92E7FE" w:rsidR="001F73EB" w:rsidRPr="004C43AE" w:rsidRDefault="000571BE" w:rsidP="00032CC4">
            <w:pPr>
              <w:jc w:val="center"/>
              <w:rPr>
                <w:rFonts w:ascii="Times New Roman" w:hAnsi="Times New Roman" w:cs="Times New Roman"/>
                <w:szCs w:val="24"/>
              </w:rPr>
            </w:pPr>
            <w:r w:rsidRPr="004C43AE">
              <w:rPr>
                <w:rFonts w:ascii="Times New Roman" w:hAnsi="Times New Roman" w:cs="Times New Roman"/>
                <w:szCs w:val="24"/>
              </w:rPr>
              <w:t>12/06/2019</w:t>
            </w:r>
          </w:p>
        </w:tc>
      </w:tr>
      <w:tr w:rsidR="00D85FCE" w:rsidRPr="004C43AE" w14:paraId="329233F3" w14:textId="77777777" w:rsidTr="00D42DE1">
        <w:trPr>
          <w:trHeight w:val="397"/>
        </w:trPr>
        <w:tc>
          <w:tcPr>
            <w:tcW w:w="623" w:type="pct"/>
            <w:vAlign w:val="center"/>
          </w:tcPr>
          <w:p w14:paraId="75A5B79F" w14:textId="2F871158" w:rsidR="00D85FCE" w:rsidRPr="004C43AE" w:rsidRDefault="00D85FCE" w:rsidP="00032CC4">
            <w:pPr>
              <w:jc w:val="center"/>
              <w:rPr>
                <w:rFonts w:ascii="Times New Roman" w:hAnsi="Times New Roman" w:cs="Times New Roman"/>
                <w:szCs w:val="24"/>
              </w:rPr>
            </w:pPr>
            <w:r>
              <w:rPr>
                <w:rFonts w:ascii="Times New Roman" w:hAnsi="Times New Roman" w:cs="Times New Roman"/>
                <w:szCs w:val="24"/>
              </w:rPr>
              <w:t>V.04</w:t>
            </w:r>
          </w:p>
        </w:tc>
        <w:tc>
          <w:tcPr>
            <w:tcW w:w="1530" w:type="pct"/>
          </w:tcPr>
          <w:p w14:paraId="7182534F" w14:textId="36237A87" w:rsidR="00D85FCE" w:rsidRPr="004C43AE" w:rsidRDefault="00D85FCE" w:rsidP="00032CC4">
            <w:pPr>
              <w:rPr>
                <w:rFonts w:ascii="Times New Roman" w:hAnsi="Times New Roman" w:cs="Times New Roman"/>
                <w:szCs w:val="24"/>
              </w:rPr>
            </w:pPr>
            <w:r>
              <w:rPr>
                <w:rFonts w:ascii="Times New Roman" w:hAnsi="Times New Roman" w:cs="Times New Roman"/>
                <w:szCs w:val="24"/>
              </w:rPr>
              <w:t>Quy trình ban hành văn bản</w:t>
            </w:r>
          </w:p>
        </w:tc>
        <w:tc>
          <w:tcPr>
            <w:tcW w:w="1853" w:type="pct"/>
            <w:vAlign w:val="center"/>
          </w:tcPr>
          <w:p w14:paraId="138C6A0B" w14:textId="77777777" w:rsidR="00D85FCE" w:rsidRDefault="00D85FCE" w:rsidP="00032CC4">
            <w:pPr>
              <w:rPr>
                <w:rFonts w:ascii="Times New Roman" w:hAnsi="Times New Roman" w:cs="Times New Roman"/>
                <w:szCs w:val="24"/>
              </w:rPr>
            </w:pPr>
            <w:r>
              <w:rPr>
                <w:rFonts w:ascii="Times New Roman" w:hAnsi="Times New Roman" w:cs="Times New Roman"/>
                <w:szCs w:val="24"/>
              </w:rPr>
              <w:t xml:space="preserve">Ban hành lần thứ </w:t>
            </w:r>
            <w:proofErr w:type="gramStart"/>
            <w:r>
              <w:rPr>
                <w:rFonts w:ascii="Times New Roman" w:hAnsi="Times New Roman" w:cs="Times New Roman"/>
                <w:szCs w:val="24"/>
              </w:rPr>
              <w:t>4</w:t>
            </w:r>
            <w:proofErr w:type="gramEnd"/>
          </w:p>
          <w:p w14:paraId="2FC2E3FA" w14:textId="6E324509" w:rsidR="00D85FCE" w:rsidRPr="004C43AE" w:rsidRDefault="00D85FCE" w:rsidP="00032CC4">
            <w:pPr>
              <w:rPr>
                <w:rFonts w:ascii="Times New Roman" w:hAnsi="Times New Roman" w:cs="Times New Roman"/>
                <w:szCs w:val="24"/>
              </w:rPr>
            </w:pPr>
            <w:r>
              <w:rPr>
                <w:rFonts w:ascii="Times New Roman" w:hAnsi="Times New Roman" w:cs="Times New Roman"/>
                <w:szCs w:val="24"/>
              </w:rPr>
              <w:t>Nội dung điều chỉnh: Theo phụ lục đính kèm</w:t>
            </w:r>
          </w:p>
        </w:tc>
        <w:tc>
          <w:tcPr>
            <w:tcW w:w="994" w:type="pct"/>
            <w:vAlign w:val="center"/>
          </w:tcPr>
          <w:p w14:paraId="62B0C569" w14:textId="77777777" w:rsidR="00D85FCE" w:rsidRPr="004C43AE" w:rsidRDefault="00D85FCE" w:rsidP="00032CC4">
            <w:pPr>
              <w:jc w:val="center"/>
              <w:rPr>
                <w:rFonts w:ascii="Times New Roman" w:hAnsi="Times New Roman" w:cs="Times New Roman"/>
                <w:szCs w:val="24"/>
              </w:rPr>
            </w:pPr>
          </w:p>
        </w:tc>
      </w:tr>
    </w:tbl>
    <w:p w14:paraId="66CEAE45" w14:textId="567E9CB6" w:rsidR="001F73EB" w:rsidRPr="004C43AE" w:rsidRDefault="001F73EB" w:rsidP="001F73EB">
      <w:pPr>
        <w:rPr>
          <w:rFonts w:ascii="Times New Roman" w:hAnsi="Times New Roman" w:cs="Times New Roman"/>
          <w:szCs w:val="24"/>
        </w:rPr>
      </w:pPr>
    </w:p>
    <w:p w14:paraId="22008661" w14:textId="77777777" w:rsidR="001F73EB" w:rsidRPr="004C43AE" w:rsidRDefault="001F73EB" w:rsidP="001F73EB">
      <w:pPr>
        <w:rPr>
          <w:rFonts w:ascii="Times New Roman" w:hAnsi="Times New Roman" w:cs="Times New Roman"/>
          <w:szCs w:val="24"/>
        </w:rPr>
      </w:pPr>
    </w:p>
    <w:p w14:paraId="6DC8C7E6" w14:textId="77777777" w:rsidR="001F73EB" w:rsidRPr="004C43AE" w:rsidRDefault="001F73EB" w:rsidP="00EE4570">
      <w:pPr>
        <w:tabs>
          <w:tab w:val="left" w:pos="1265"/>
        </w:tabs>
        <w:rPr>
          <w:rFonts w:ascii="Times New Roman" w:hAnsi="Times New Roman" w:cs="Times New Roman"/>
          <w:b/>
          <w:szCs w:val="24"/>
        </w:rPr>
      </w:pPr>
    </w:p>
    <w:sectPr w:rsidR="001F73EB" w:rsidRPr="004C43AE" w:rsidSect="001F73EB">
      <w:headerReference w:type="first" r:id="rId25"/>
      <w:footerReference w:type="first" r:id="rId26"/>
      <w:pgSz w:w="11907" w:h="16840" w:code="9"/>
      <w:pgMar w:top="567" w:right="851" w:bottom="1134" w:left="851" w:header="567" w:footer="56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Vu Thi Thanh Huyen" w:date="2021-02-01T16:18:00Z" w:initials="VTTH">
    <w:p w14:paraId="37D7A073" w14:textId="096C95A3" w:rsidR="00ED2128" w:rsidRDefault="00ED2128">
      <w:pPr>
        <w:pStyle w:val="CommentText"/>
      </w:pPr>
      <w:r>
        <w:rPr>
          <w:rStyle w:val="CommentReference"/>
        </w:rPr>
        <w:annotationRef/>
      </w:r>
      <w:r>
        <w:t>Thêm 1 dòng cho Đơn vị soạn thảo</w:t>
      </w:r>
    </w:p>
  </w:comment>
  <w:comment w:id="2" w:author="Phan Hai Trieu" w:date="2021-02-02T15:32:00Z" w:initials="PHT">
    <w:p w14:paraId="2E6A0CF0" w14:textId="38AD1792" w:rsidR="00DF64C3" w:rsidRDefault="00DF64C3">
      <w:pPr>
        <w:pStyle w:val="CommentText"/>
      </w:pPr>
      <w:r>
        <w:rPr>
          <w:rStyle w:val="CommentReference"/>
        </w:rPr>
        <w:annotationRef/>
      </w:r>
      <w:r>
        <w:t>Đông ý, tuy nhiên trong trường hợp này Đơn vị chủ trì cũng là đơn vị soạn thảo nên chỉ để 1 dòng</w:t>
      </w:r>
    </w:p>
  </w:comment>
  <w:comment w:id="72" w:author="Vu Thi Thanh Huyen" w:date="2021-02-01T16:34:00Z" w:initials="VTTH">
    <w:p w14:paraId="4627DCB1" w14:textId="7855DF98" w:rsidR="00AD0245" w:rsidRDefault="00AD0245">
      <w:pPr>
        <w:pStyle w:val="CommentText"/>
      </w:pPr>
      <w:r>
        <w:rPr>
          <w:rStyle w:val="CommentReference"/>
        </w:rPr>
        <w:annotationRef/>
      </w:r>
      <w:r>
        <w:t>Đơn vị chủ trì ở đây là 1 đơn vị (bộ phận QA) hay có thể là các đơn vị khác nhau?</w:t>
      </w:r>
    </w:p>
  </w:comment>
  <w:comment w:id="73" w:author="Phan Hai Trieu" w:date="2021-02-02T15:37:00Z" w:initials="PHT">
    <w:p w14:paraId="67D27C88" w14:textId="65C884C6" w:rsidR="00DF64C3" w:rsidRDefault="00DF64C3">
      <w:pPr>
        <w:pStyle w:val="CommentText"/>
      </w:pPr>
      <w:r>
        <w:rPr>
          <w:rStyle w:val="CommentReference"/>
        </w:rPr>
        <w:annotationRef/>
      </w:r>
      <w:r>
        <w:t>Do hiện không có QA nên tạm gọi là đơn vị chủ trì do Ban Lãnh đạo chỉ định</w:t>
      </w:r>
    </w:p>
  </w:comment>
  <w:comment w:id="83" w:author="Vu Thi Thanh Huyen" w:date="2021-02-01T13:43:00Z" w:initials="VTTH">
    <w:p w14:paraId="5B21F69B" w14:textId="4F19C339" w:rsidR="00201580" w:rsidRDefault="00201580">
      <w:pPr>
        <w:pStyle w:val="CommentText"/>
      </w:pPr>
      <w:r>
        <w:rPr>
          <w:rStyle w:val="CommentReference"/>
        </w:rPr>
        <w:annotationRef/>
      </w:r>
      <w:r>
        <w:t>Giám đốc Ban</w:t>
      </w:r>
    </w:p>
  </w:comment>
  <w:comment w:id="84" w:author="Phan Hai Trieu" w:date="2021-02-01T18:00:00Z" w:initials="PHT">
    <w:p w14:paraId="3D537D0A" w14:textId="77777777" w:rsidR="00C42ABC" w:rsidRDefault="00C42ABC" w:rsidP="00C42ABC">
      <w:pPr>
        <w:pStyle w:val="CommentText"/>
      </w:pPr>
      <w:r>
        <w:rPr>
          <w:rStyle w:val="CommentReference"/>
        </w:rPr>
        <w:annotationRef/>
      </w:r>
      <w:r>
        <w:t>Đã sửa theo comment</w:t>
      </w:r>
    </w:p>
  </w:comment>
  <w:comment w:id="86" w:author="Dam Thi Huyen" w:date="2021-02-01T17:41:00Z" w:initials="DTH">
    <w:p w14:paraId="60063724" w14:textId="0FF681BB" w:rsidR="00066568" w:rsidRDefault="00066568">
      <w:pPr>
        <w:pStyle w:val="CommentText"/>
      </w:pPr>
      <w:r>
        <w:rPr>
          <w:rStyle w:val="CommentReference"/>
        </w:rPr>
        <w:annotationRef/>
      </w:r>
      <w:r>
        <w:t>Sửa lại là Giám đốc Ban?</w:t>
      </w:r>
    </w:p>
  </w:comment>
  <w:comment w:id="117" w:author="Dam Thi Huyen" w:date="2021-02-02T10:10:00Z" w:initials="DTH">
    <w:p w14:paraId="5A3CFF1B" w14:textId="1F933DD8" w:rsidR="00E561B7" w:rsidRDefault="00E561B7">
      <w:pPr>
        <w:pStyle w:val="CommentText"/>
      </w:pPr>
      <w:r>
        <w:rPr>
          <w:rStyle w:val="CommentReference"/>
        </w:rPr>
        <w:annotationRef/>
      </w:r>
      <w:r>
        <w:t>Lưu đồ chưa có minh họa thể hiện các trường hợp phê duyệt thì quay lại bước nào, không phê duyệt thì quay lại bước nào</w:t>
      </w:r>
    </w:p>
  </w:comment>
  <w:comment w:id="118" w:author="Phan Hai Trieu" w:date="2021-02-02T15:41:00Z" w:initials="PHT">
    <w:p w14:paraId="5C88A739" w14:textId="67AFF72D" w:rsidR="000970B3" w:rsidRDefault="000970B3">
      <w:pPr>
        <w:pStyle w:val="CommentText"/>
      </w:pPr>
      <w:r>
        <w:rPr>
          <w:rStyle w:val="CommentReference"/>
        </w:rPr>
        <w:annotationRef/>
      </w:r>
      <w:r>
        <w:t>Đồng ý, đã bổ sung</w:t>
      </w:r>
    </w:p>
  </w:comment>
  <w:comment w:id="123" w:author="Vu Thi Thanh Huyen" w:date="2021-02-01T16:19:00Z" w:initials="VTTH">
    <w:p w14:paraId="25B53435" w14:textId="05D5B18B" w:rsidR="00ED2128" w:rsidRDefault="00ED2128">
      <w:pPr>
        <w:pStyle w:val="CommentText"/>
      </w:pPr>
      <w:r>
        <w:rPr>
          <w:rStyle w:val="CommentReference"/>
        </w:rPr>
        <w:annotationRef/>
      </w:r>
      <w:r>
        <w:t>Đơn vị nghiệp vụ/Đơn vị soạn thảo</w:t>
      </w:r>
    </w:p>
  </w:comment>
  <w:comment w:id="124" w:author="Phan Hai Trieu" w:date="2021-02-01T18:01:00Z" w:initials="PHT">
    <w:p w14:paraId="63EB7D84" w14:textId="1D7E1CB8" w:rsidR="00C42ABC" w:rsidRDefault="00C42ABC" w:rsidP="00C42ABC">
      <w:pPr>
        <w:pStyle w:val="CommentText"/>
      </w:pPr>
      <w:r>
        <w:rPr>
          <w:rStyle w:val="CommentReference"/>
        </w:rPr>
        <w:annotationRef/>
      </w:r>
      <w:r>
        <w:t>Đã sửa theo comment</w:t>
      </w:r>
    </w:p>
  </w:comment>
  <w:comment w:id="127" w:author="Vu Thi Thanh Huyen" w:date="2021-02-01T16:19:00Z" w:initials="VTTH">
    <w:p w14:paraId="5D82A265" w14:textId="579A4331" w:rsidR="00ED2128" w:rsidRDefault="00ED2128">
      <w:pPr>
        <w:pStyle w:val="CommentText"/>
      </w:pPr>
      <w:r>
        <w:rPr>
          <w:rStyle w:val="CommentReference"/>
        </w:rPr>
        <w:annotationRef/>
      </w:r>
      <w:r>
        <w:t>Mẫu này thêm cột Đơn vị chủ trì (QA)</w:t>
      </w:r>
    </w:p>
  </w:comment>
  <w:comment w:id="128" w:author="Phan Hai Trieu" w:date="2021-02-01T18:04:00Z" w:initials="PHT">
    <w:p w14:paraId="0A208E59" w14:textId="49ADE022" w:rsidR="00C42ABC" w:rsidRDefault="00C42ABC" w:rsidP="00C42ABC">
      <w:pPr>
        <w:pStyle w:val="CommentText"/>
      </w:pPr>
      <w:r>
        <w:rPr>
          <w:rStyle w:val="CommentReference"/>
        </w:rPr>
        <w:annotationRef/>
      </w:r>
      <w:r>
        <w:t>Bổ sung thêm các dòng thông tin tổng quát. Không thêm cột QA</w:t>
      </w:r>
    </w:p>
  </w:comment>
  <w:comment w:id="145" w:author="Dam Thi Huyen" w:date="2021-02-01T17:41:00Z" w:initials="DTH">
    <w:p w14:paraId="7EDB9788" w14:textId="35BC16CA" w:rsidR="00066568" w:rsidRDefault="00066568">
      <w:pPr>
        <w:pStyle w:val="CommentText"/>
      </w:pPr>
      <w:r>
        <w:rPr>
          <w:rStyle w:val="CommentReference"/>
        </w:rPr>
        <w:annotationRef/>
      </w:r>
      <w:r>
        <w:t>Ghi đúng theo số thứ tự trong lưu đồ “2.1”</w:t>
      </w:r>
    </w:p>
  </w:comment>
  <w:comment w:id="146" w:author="Phan Hai Trieu" w:date="2021-02-04T08:55:00Z" w:initials="PHT">
    <w:p w14:paraId="3FD88A77" w14:textId="63FD95BE" w:rsidR="00A1267C" w:rsidRDefault="00A1267C" w:rsidP="00A1267C">
      <w:pPr>
        <w:pStyle w:val="CommentText"/>
      </w:pPr>
      <w:r>
        <w:rPr>
          <w:rStyle w:val="CommentReference"/>
        </w:rPr>
        <w:annotationRef/>
      </w:r>
      <w:r>
        <w:t>Đồng ý, đã sửa</w:t>
      </w:r>
    </w:p>
  </w:comment>
  <w:comment w:id="147" w:author="Phan Hai Trieu" w:date="2021-02-02T17:34:00Z" w:initials="PHT">
    <w:p w14:paraId="6E4C8DF4" w14:textId="4FB56E18" w:rsidR="00E7235D" w:rsidRDefault="00E7235D" w:rsidP="00E7235D">
      <w:pPr>
        <w:pStyle w:val="CommentText"/>
      </w:pPr>
      <w:r>
        <w:rPr>
          <w:rStyle w:val="CommentReference"/>
        </w:rPr>
        <w:annotationRef/>
      </w:r>
      <w:r>
        <w:t>Sẽ ban hành sau kèm các biểu mẫu của văn bản định chế</w:t>
      </w:r>
    </w:p>
  </w:comment>
  <w:comment w:id="148" w:author="Dam Thi Huyen" w:date="2021-02-02T10:24:00Z" w:initials="DTH">
    <w:p w14:paraId="564D70B9" w14:textId="65F4B674" w:rsidR="00831DBB" w:rsidRDefault="00831DBB">
      <w:pPr>
        <w:pStyle w:val="CommentText"/>
      </w:pPr>
      <w:r>
        <w:rPr>
          <w:rStyle w:val="CommentReference"/>
        </w:rPr>
        <w:annotationRef/>
      </w:r>
      <w:r>
        <w:t>Không rõ mục đích của việc gửi kèm bảng câu hỏi kiểm tra việc đọc hiểu văn bản này là gì? Các Phòng/Ban/ Đơn vị liên quan, cán bộ nhân viên công ty cần tương tác như thế nào khi được nhận/thông báo về bảng câu hỏi này?</w:t>
      </w:r>
    </w:p>
  </w:comment>
  <w:comment w:id="149" w:author="Phan Hai Trieu" w:date="2021-02-02T16:21:00Z" w:initials="PHT">
    <w:p w14:paraId="38EBC2FA" w14:textId="2CF284FF" w:rsidR="00A311D7" w:rsidRDefault="00A311D7">
      <w:pPr>
        <w:pStyle w:val="CommentText"/>
      </w:pPr>
      <w:r>
        <w:rPr>
          <w:rStyle w:val="CommentReference"/>
        </w:rPr>
        <w:annotationRef/>
      </w:r>
      <w:r>
        <w:t>Bảng câu hỏi sẽ popup sau khi nhân viên đọc văn lần đầu. Mục đích nhằm đảm bảo nhân viên hiểu đúng nội dung văn bản</w:t>
      </w:r>
    </w:p>
  </w:comment>
  <w:comment w:id="150" w:author="Vu Thi Thanh Huyen" w:date="2021-02-01T16:23:00Z" w:initials="VTTH">
    <w:p w14:paraId="46F0BD60" w14:textId="77777777" w:rsidR="00ED2128" w:rsidRPr="00ED2128" w:rsidRDefault="00ED2128">
      <w:pPr>
        <w:pStyle w:val="CommentText"/>
        <w:rPr>
          <w:i/>
          <w:iCs/>
        </w:rPr>
      </w:pPr>
      <w:r>
        <w:rPr>
          <w:rStyle w:val="CommentReference"/>
        </w:rPr>
        <w:annotationRef/>
      </w:r>
      <w:r>
        <w:t xml:space="preserve">Bản đọc hiểu này có 03 câu hỏi định sẵn </w:t>
      </w:r>
      <w:r w:rsidR="003F7BFD">
        <w:t>=&gt; Biểu mẫu cần ghi chung hoặc ví dụ</w:t>
      </w:r>
    </w:p>
  </w:comment>
  <w:comment w:id="151" w:author="Phan Hai Trieu" w:date="2021-02-01T18:05:00Z" w:initials="PHT">
    <w:p w14:paraId="2E7C5710" w14:textId="56220727" w:rsidR="00C42ABC" w:rsidRDefault="00C42ABC" w:rsidP="00C42ABC">
      <w:pPr>
        <w:pStyle w:val="CommentText"/>
      </w:pPr>
      <w:r>
        <w:rPr>
          <w:rStyle w:val="CommentReference"/>
        </w:rPr>
        <w:annotationRef/>
      </w:r>
      <w:r>
        <w:t>Biểu mẫu chỉ là ví dụ. Bổ sung thêm nội dung hướng dẫn trong biểu mẫu</w:t>
      </w:r>
    </w:p>
  </w:comment>
  <w:comment w:id="163" w:author="Dam Thi Huyen" w:date="2021-02-01T17:42:00Z" w:initials="DTH">
    <w:p w14:paraId="2BABFEFB" w14:textId="7351227C" w:rsidR="00445B8E" w:rsidRDefault="00445B8E">
      <w:pPr>
        <w:pStyle w:val="CommentText"/>
      </w:pPr>
      <w:r>
        <w:rPr>
          <w:rStyle w:val="CommentReference"/>
        </w:rPr>
        <w:annotationRef/>
      </w:r>
      <w:r>
        <w:t>Ghi đúng theo số thứ tự trong lưu đồ</w:t>
      </w:r>
    </w:p>
  </w:comment>
  <w:comment w:id="164" w:author="Phan Hai Trieu" w:date="2021-02-04T08:56:00Z" w:initials="PHT">
    <w:p w14:paraId="6958C84B" w14:textId="38DAA3C5" w:rsidR="00A1267C" w:rsidRDefault="00A1267C" w:rsidP="00A1267C">
      <w:pPr>
        <w:pStyle w:val="CommentText"/>
      </w:pPr>
      <w:r>
        <w:rPr>
          <w:rStyle w:val="CommentReference"/>
        </w:rPr>
        <w:annotationRef/>
      </w:r>
      <w:r>
        <w:t>Đồng ý, đã sửa</w:t>
      </w:r>
    </w:p>
  </w:comment>
  <w:comment w:id="170" w:author="Dam Thi Huyen" w:date="2021-02-02T09:12:00Z" w:initials="DTH">
    <w:p w14:paraId="581D5206" w14:textId="77777777" w:rsidR="0071233D" w:rsidRDefault="0071233D">
      <w:pPr>
        <w:pStyle w:val="CommentText"/>
      </w:pPr>
      <w:r>
        <w:rPr>
          <w:rStyle w:val="CommentReference"/>
        </w:rPr>
        <w:annotationRef/>
      </w:r>
      <w:r>
        <w:t>Sửa lại “Đơn vị soạn thảo”</w:t>
      </w:r>
    </w:p>
    <w:p w14:paraId="3FB509AD" w14:textId="3BE194FC" w:rsidR="00914826" w:rsidRDefault="00914826">
      <w:pPr>
        <w:pStyle w:val="CommentText"/>
      </w:pPr>
    </w:p>
  </w:comment>
  <w:comment w:id="171" w:author="Phan Hai Trieu" w:date="2021-02-02T16:02:00Z" w:initials="PHT">
    <w:p w14:paraId="77E09F25" w14:textId="238432C3" w:rsidR="00914826" w:rsidRDefault="00914826">
      <w:pPr>
        <w:pStyle w:val="CommentText"/>
      </w:pPr>
      <w:r>
        <w:rPr>
          <w:rStyle w:val="CommentReference"/>
        </w:rPr>
        <w:annotationRef/>
      </w:r>
      <w:r>
        <w:t>Đồng ý, đã sửa</w:t>
      </w:r>
    </w:p>
  </w:comment>
  <w:comment w:id="178" w:author="Nguyen Hung Cuong" w:date="2021-02-01T16:51:00Z" w:initials="NHC">
    <w:p w14:paraId="6DB63E53" w14:textId="3C6B98B8" w:rsidR="003F7BFD" w:rsidRDefault="003F7BFD">
      <w:pPr>
        <w:pStyle w:val="CommentText"/>
      </w:pPr>
      <w:r>
        <w:rPr>
          <w:rStyle w:val="CommentReference"/>
        </w:rPr>
        <w:annotationRef/>
      </w:r>
      <w:r>
        <w:t>Trên lưu đồ là bức 5.1</w:t>
      </w:r>
      <w:r w:rsidR="00FE7D7E">
        <w:t>. xem lại phù hợp các bước</w:t>
      </w:r>
    </w:p>
  </w:comment>
  <w:comment w:id="179" w:author="Phan Hai Trieu" w:date="2021-02-01T18:06:00Z" w:initials="PHT">
    <w:p w14:paraId="10F369DF" w14:textId="3EDEC2D8" w:rsidR="00C42ABC" w:rsidRDefault="00C42ABC" w:rsidP="00C42ABC">
      <w:pPr>
        <w:pStyle w:val="CommentText"/>
      </w:pPr>
      <w:r>
        <w:rPr>
          <w:rStyle w:val="CommentReference"/>
        </w:rPr>
        <w:annotationRef/>
      </w:r>
      <w:r>
        <w:t>Đồng ý, đã sửa</w:t>
      </w:r>
    </w:p>
  </w:comment>
  <w:comment w:id="183" w:author="Dam Thi Huyen" w:date="2021-02-02T10:08:00Z" w:initials="DTH">
    <w:p w14:paraId="39840E09" w14:textId="19F73B8A" w:rsidR="00E561B7" w:rsidRDefault="00E561B7">
      <w:pPr>
        <w:pStyle w:val="CommentText"/>
      </w:pPr>
      <w:r>
        <w:rPr>
          <w:rStyle w:val="CommentReference"/>
        </w:rPr>
        <w:annotationRef/>
      </w:r>
      <w:r>
        <w:t>Nên sửa lại “hết hiệu lực”</w:t>
      </w:r>
      <w:r w:rsidR="00A327EF">
        <w:t>.</w:t>
      </w:r>
    </w:p>
  </w:comment>
  <w:comment w:id="184" w:author="Phan Hai Trieu" w:date="2021-02-02T16:18:00Z" w:initials="PHT">
    <w:p w14:paraId="15678D57" w14:textId="54A199C0" w:rsidR="00A327EF" w:rsidRDefault="00A327EF">
      <w:pPr>
        <w:pStyle w:val="CommentText"/>
      </w:pPr>
      <w:r>
        <w:rPr>
          <w:rStyle w:val="CommentReference"/>
        </w:rPr>
        <w:annotationRef/>
      </w:r>
      <w:r>
        <w:t>Đồng ý, đã sửa</w:t>
      </w:r>
    </w:p>
  </w:comment>
  <w:comment w:id="180" w:author="Vu Thi Thanh Huyen" w:date="2021-02-01T16:29:00Z" w:initials="VTTH">
    <w:p w14:paraId="1C9DF66D" w14:textId="77777777" w:rsidR="008975B7" w:rsidRDefault="008975B7">
      <w:pPr>
        <w:pStyle w:val="CommentText"/>
      </w:pPr>
      <w:r>
        <w:rPr>
          <w:rStyle w:val="CommentReference"/>
        </w:rPr>
        <w:annotationRef/>
      </w:r>
      <w:r w:rsidR="00044314">
        <w:t>Thu hồi VB này như thế nào vì văn bản hết hiệu lực đương nhiên theo Văn bản mới áp dụng</w:t>
      </w:r>
    </w:p>
  </w:comment>
  <w:comment w:id="181" w:author="Phan Hai Trieu" w:date="2021-02-01T18:10:00Z" w:initials="PHT">
    <w:p w14:paraId="13F63A8B" w14:textId="3B1F1E27" w:rsidR="00AA4F5E" w:rsidRDefault="00AA4F5E" w:rsidP="00AA4F5E">
      <w:pPr>
        <w:pStyle w:val="CommentText"/>
      </w:pPr>
      <w:r>
        <w:rPr>
          <w:rStyle w:val="CommentReference"/>
        </w:rPr>
        <w:annotationRef/>
      </w:r>
      <w:r>
        <w:t>Sẽ có kho quản lý văn bản tập trung để phân phối tài liệu bằng link. Thu hồi nghĩa là chuyển trạng thái từ "Hiện hành" thành "</w:t>
      </w:r>
      <w:r w:rsidR="00A327EF">
        <w:t>Hết hiệu lực</w:t>
      </w:r>
      <w:r>
        <w:t>". VB lỗi thời chỉ admin mới xem được.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D7A073" w15:done="0"/>
  <w15:commentEx w15:paraId="2E6A0CF0" w15:paraIdParent="37D7A073" w15:done="0"/>
  <w15:commentEx w15:paraId="4627DCB1" w15:done="1"/>
  <w15:commentEx w15:paraId="67D27C88" w15:paraIdParent="4627DCB1" w15:done="0"/>
  <w15:commentEx w15:paraId="5B21F69B" w15:done="0"/>
  <w15:commentEx w15:paraId="3D537D0A" w15:paraIdParent="5B21F69B" w15:done="0"/>
  <w15:commentEx w15:paraId="60063724" w15:done="0"/>
  <w15:commentEx w15:paraId="5A3CFF1B" w15:done="0"/>
  <w15:commentEx w15:paraId="5C88A739" w15:paraIdParent="5A3CFF1B" w15:done="0"/>
  <w15:commentEx w15:paraId="25B53435" w15:done="0"/>
  <w15:commentEx w15:paraId="63EB7D84" w15:paraIdParent="25B53435" w15:done="0"/>
  <w15:commentEx w15:paraId="5D82A265" w15:done="0"/>
  <w15:commentEx w15:paraId="0A208E59" w15:paraIdParent="5D82A265" w15:done="0"/>
  <w15:commentEx w15:paraId="7EDB9788" w15:done="0"/>
  <w15:commentEx w15:paraId="3FD88A77" w15:paraIdParent="7EDB9788" w15:done="0"/>
  <w15:commentEx w15:paraId="6E4C8DF4" w15:done="0"/>
  <w15:commentEx w15:paraId="564D70B9" w15:done="0"/>
  <w15:commentEx w15:paraId="38EBC2FA" w15:paraIdParent="564D70B9" w15:done="0"/>
  <w15:commentEx w15:paraId="46F0BD60" w15:done="0"/>
  <w15:commentEx w15:paraId="2E7C5710" w15:paraIdParent="46F0BD60" w15:done="0"/>
  <w15:commentEx w15:paraId="2BABFEFB" w15:done="0"/>
  <w15:commentEx w15:paraId="6958C84B" w15:paraIdParent="2BABFEFB" w15:done="0"/>
  <w15:commentEx w15:paraId="3FB509AD" w15:done="0"/>
  <w15:commentEx w15:paraId="77E09F25" w15:paraIdParent="3FB509AD" w15:done="0"/>
  <w15:commentEx w15:paraId="6DB63E53" w15:done="0"/>
  <w15:commentEx w15:paraId="10F369DF" w15:paraIdParent="6DB63E53" w15:done="0"/>
  <w15:commentEx w15:paraId="39840E09" w15:done="0"/>
  <w15:commentEx w15:paraId="15678D57" w15:paraIdParent="39840E09" w15:done="0"/>
  <w15:commentEx w15:paraId="1C9DF66D" w15:done="0"/>
  <w15:commentEx w15:paraId="13F63A8B" w15:paraIdParent="1C9DF6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2A850" w16cex:dateUtc="2021-02-01T09:18:00Z"/>
  <w16cex:commentExtensible w16cex:durableId="23C3EF0A" w16cex:dateUtc="2021-02-02T08:32:00Z"/>
  <w16cex:commentExtensible w16cex:durableId="23C2AC32" w16cex:dateUtc="2021-02-01T09:34:00Z"/>
  <w16cex:commentExtensible w16cex:durableId="23C3F04D" w16cex:dateUtc="2021-02-02T08:37:00Z"/>
  <w16cex:commentExtensible w16cex:durableId="23C283F4" w16cex:dateUtc="2021-02-01T06:43:00Z"/>
  <w16cex:commentExtensible w16cex:durableId="23C3EE15" w16cex:dateUtc="2021-02-01T11:00:00Z"/>
  <w16cex:commentExtensible w16cex:durableId="23C2BBC9" w16cex:dateUtc="2021-02-01T10:41:00Z"/>
  <w16cex:commentExtensible w16cex:durableId="23C3A37F" w16cex:dateUtc="2021-02-02T03:10:00Z"/>
  <w16cex:commentExtensible w16cex:durableId="23C3F135" w16cex:dateUtc="2021-02-02T08:41:00Z"/>
  <w16cex:commentExtensible w16cex:durableId="23C2A888" w16cex:dateUtc="2021-02-01T09:19:00Z"/>
  <w16cex:commentExtensible w16cex:durableId="23C2C062" w16cex:dateUtc="2021-02-01T11:01:00Z"/>
  <w16cex:commentExtensible w16cex:durableId="23C2A89F" w16cex:dateUtc="2021-02-01T09:19:00Z"/>
  <w16cex:commentExtensible w16cex:durableId="23C2C114" w16cex:dateUtc="2021-02-01T11:04:00Z"/>
  <w16cex:commentExtensible w16cex:durableId="23C2BBE5" w16cex:dateUtc="2021-02-01T10:41:00Z"/>
  <w16cex:commentExtensible w16cex:durableId="23C634E9" w16cex:dateUtc="2021-02-04T01:55:00Z"/>
  <w16cex:commentExtensible w16cex:durableId="23C40BB7" w16cex:dateUtc="2021-02-02T10:34:00Z"/>
  <w16cex:commentExtensible w16cex:durableId="23C3A6EE" w16cex:dateUtc="2021-02-02T03:24:00Z"/>
  <w16cex:commentExtensible w16cex:durableId="23C3FA72" w16cex:dateUtc="2021-02-02T09:21:00Z"/>
  <w16cex:commentExtensible w16cex:durableId="23C3EE16" w16cex:dateUtc="2021-02-01T09:23:00Z"/>
  <w16cex:commentExtensible w16cex:durableId="23C2C157" w16cex:dateUtc="2021-02-01T11:05:00Z"/>
  <w16cex:commentExtensible w16cex:durableId="23C2BC11" w16cex:dateUtc="2021-02-01T10:42:00Z"/>
  <w16cex:commentExtensible w16cex:durableId="23C63536" w16cex:dateUtc="2021-02-04T01:56:00Z"/>
  <w16cex:commentExtensible w16cex:durableId="23C3961A" w16cex:dateUtc="2021-02-02T02:12:00Z"/>
  <w16cex:commentExtensible w16cex:durableId="23C3F600" w16cex:dateUtc="2021-02-02T09:02:00Z"/>
  <w16cex:commentExtensible w16cex:durableId="23C2B020" w16cex:dateUtc="2021-02-01T09:51:00Z"/>
  <w16cex:commentExtensible w16cex:durableId="23C2C1A6" w16cex:dateUtc="2021-02-01T11:06:00Z"/>
  <w16cex:commentExtensible w16cex:durableId="23C3A30C" w16cex:dateUtc="2021-02-02T03:08:00Z"/>
  <w16cex:commentExtensible w16cex:durableId="23C3F9C3" w16cex:dateUtc="2021-02-02T09:18:00Z"/>
  <w16cex:commentExtensible w16cex:durableId="23C3EE17" w16cex:dateUtc="2021-02-01T09:29:00Z"/>
  <w16cex:commentExtensible w16cex:durableId="23C2C28F" w16cex:dateUtc="2021-02-0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D7A073" w16cid:durableId="23C2A850"/>
  <w16cid:commentId w16cid:paraId="2E6A0CF0" w16cid:durableId="23C3EF0A"/>
  <w16cid:commentId w16cid:paraId="4627DCB1" w16cid:durableId="23C2AC32"/>
  <w16cid:commentId w16cid:paraId="67D27C88" w16cid:durableId="23C3F04D"/>
  <w16cid:commentId w16cid:paraId="5B21F69B" w16cid:durableId="23C283F4"/>
  <w16cid:commentId w16cid:paraId="3D537D0A" w16cid:durableId="23C3EE15"/>
  <w16cid:commentId w16cid:paraId="60063724" w16cid:durableId="23C2BBC9"/>
  <w16cid:commentId w16cid:paraId="5A3CFF1B" w16cid:durableId="23C3A37F"/>
  <w16cid:commentId w16cid:paraId="5C88A739" w16cid:durableId="23C3F135"/>
  <w16cid:commentId w16cid:paraId="25B53435" w16cid:durableId="23C2A888"/>
  <w16cid:commentId w16cid:paraId="63EB7D84" w16cid:durableId="23C2C062"/>
  <w16cid:commentId w16cid:paraId="5D82A265" w16cid:durableId="23C2A89F"/>
  <w16cid:commentId w16cid:paraId="0A208E59" w16cid:durableId="23C2C114"/>
  <w16cid:commentId w16cid:paraId="7EDB9788" w16cid:durableId="23C2BBE5"/>
  <w16cid:commentId w16cid:paraId="3FD88A77" w16cid:durableId="23C634E9"/>
  <w16cid:commentId w16cid:paraId="6E4C8DF4" w16cid:durableId="23C40BB7"/>
  <w16cid:commentId w16cid:paraId="564D70B9" w16cid:durableId="23C3A6EE"/>
  <w16cid:commentId w16cid:paraId="38EBC2FA" w16cid:durableId="23C3FA72"/>
  <w16cid:commentId w16cid:paraId="46F0BD60" w16cid:durableId="23C3EE16"/>
  <w16cid:commentId w16cid:paraId="2E7C5710" w16cid:durableId="23C2C157"/>
  <w16cid:commentId w16cid:paraId="2BABFEFB" w16cid:durableId="23C2BC11"/>
  <w16cid:commentId w16cid:paraId="6958C84B" w16cid:durableId="23C63536"/>
  <w16cid:commentId w16cid:paraId="3FB509AD" w16cid:durableId="23C3961A"/>
  <w16cid:commentId w16cid:paraId="77E09F25" w16cid:durableId="23C3F600"/>
  <w16cid:commentId w16cid:paraId="6DB63E53" w16cid:durableId="23C2B020"/>
  <w16cid:commentId w16cid:paraId="10F369DF" w16cid:durableId="23C2C1A6"/>
  <w16cid:commentId w16cid:paraId="39840E09" w16cid:durableId="23C3A30C"/>
  <w16cid:commentId w16cid:paraId="15678D57" w16cid:durableId="23C3F9C3"/>
  <w16cid:commentId w16cid:paraId="1C9DF66D" w16cid:durableId="23C3EE17"/>
  <w16cid:commentId w16cid:paraId="13F63A8B" w16cid:durableId="23C2C2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D4A3C" w14:textId="77777777" w:rsidR="00CE131C" w:rsidRDefault="00CE131C" w:rsidP="002C66B4">
      <w:pPr>
        <w:spacing w:after="0"/>
      </w:pPr>
      <w:r>
        <w:separator/>
      </w:r>
    </w:p>
  </w:endnote>
  <w:endnote w:type="continuationSeparator" w:id="0">
    <w:p w14:paraId="18BFF66B" w14:textId="77777777" w:rsidR="00CE131C" w:rsidRDefault="00CE131C" w:rsidP="002C66B4">
      <w:pPr>
        <w:spacing w:after="0"/>
      </w:pPr>
      <w:r>
        <w:continuationSeparator/>
      </w:r>
    </w:p>
  </w:endnote>
  <w:endnote w:type="continuationNotice" w:id="1">
    <w:p w14:paraId="6DA28DA5" w14:textId="77777777" w:rsidR="00CE131C" w:rsidRDefault="00CE131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384CC" w14:textId="02B67F21" w:rsidR="008153F5" w:rsidRPr="00C55B2C" w:rsidRDefault="008153F5" w:rsidP="00EE4570">
    <w:pPr>
      <w:pStyle w:val="Footer"/>
      <w:rPr>
        <w:rFonts w:ascii="Times New Roman" w:hAnsi="Times New Roman" w:cs="Times New Roman"/>
        <w:i/>
        <w:sz w:val="20"/>
        <w:szCs w:val="20"/>
      </w:rPr>
    </w:pPr>
    <w:r w:rsidRPr="00C55B2C">
      <w:rPr>
        <w:rFonts w:ascii="Times New Roman" w:hAnsi="Times New Roman" w:cs="Times New Roman"/>
        <w:i/>
        <w:noProof/>
        <w:sz w:val="20"/>
        <w:szCs w:val="20"/>
      </w:rPr>
      <mc:AlternateContent>
        <mc:Choice Requires="wps">
          <w:drawing>
            <wp:anchor distT="0" distB="0" distL="114300" distR="114300" simplePos="0" relativeHeight="251661824" behindDoc="0" locked="0" layoutInCell="1" allowOverlap="1" wp14:anchorId="2E37D188" wp14:editId="70FEB331">
              <wp:simplePos x="0" y="0"/>
              <wp:positionH relativeFrom="margin">
                <wp:align>left</wp:align>
              </wp:positionH>
              <wp:positionV relativeFrom="paragraph">
                <wp:posOffset>-17696</wp:posOffset>
              </wp:positionV>
              <wp:extent cx="6451971" cy="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6451971" cy="0"/>
                      </a:xfrm>
                      <a:prstGeom prst="line">
                        <a:avLst/>
                      </a:prstGeom>
                      <a:ln>
                        <a:solidFill>
                          <a:srgbClr val="0000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ADFBB" id="Straight Connector 8" o:spid="_x0000_s1026" style="position:absolute;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508.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" strokecolor="#00c" strokeweight=".5pt">
              <v:stroke joinstyle="miter"/>
              <w10:wrap anchorx="margin"/>
            </v:line>
          </w:pict>
        </mc:Fallback>
      </mc:AlternateContent>
    </w:r>
    <w:r w:rsidRPr="00C55B2C">
      <w:rPr>
        <w:rFonts w:ascii="Times New Roman" w:hAnsi="Times New Roman" w:cs="Times New Roman"/>
        <w:i/>
        <w:sz w:val="20"/>
        <w:szCs w:val="20"/>
      </w:rPr>
      <w:t>Tài liệu này là tài sản của MIKGroup, mọi hành vi truy cập trái phép, lạm dụng, đánh cắp thông tin trong tài liệu này sẽ bị xử lý theo quy định của MIKGroup và quy định của pháp luật.</w:t>
    </w:r>
  </w:p>
  <w:p w14:paraId="0A5A6C3E" w14:textId="77777777" w:rsidR="008153F5" w:rsidRPr="00C55B2C" w:rsidRDefault="008153F5" w:rsidP="00EE4570">
    <w:pPr>
      <w:pStyle w:val="Footer"/>
      <w:jc w:val="center"/>
      <w:rPr>
        <w:rFonts w:ascii="Times New Roman" w:hAnsi="Times New Roman" w:cs="Times New Roman"/>
        <w:sz w:val="20"/>
        <w:szCs w:val="20"/>
      </w:rPr>
    </w:pPr>
    <w:r w:rsidRPr="00C55B2C">
      <w:rPr>
        <w:rFonts w:ascii="Times New Roman" w:hAnsi="Times New Roman" w:cs="Times New Roman"/>
        <w:bCs/>
        <w:sz w:val="20"/>
        <w:szCs w:val="20"/>
      </w:rPr>
      <w:fldChar w:fldCharType="begin"/>
    </w:r>
    <w:r w:rsidRPr="00C55B2C">
      <w:rPr>
        <w:rFonts w:ascii="Times New Roman" w:hAnsi="Times New Roman" w:cs="Times New Roman"/>
        <w:bCs/>
        <w:sz w:val="20"/>
        <w:szCs w:val="20"/>
      </w:rPr>
      <w:instrText xml:space="preserve"> PAGE  \* Arabic  \* MERGEFORMAT </w:instrText>
    </w:r>
    <w:r w:rsidRPr="00C55B2C">
      <w:rPr>
        <w:rFonts w:ascii="Times New Roman" w:hAnsi="Times New Roman" w:cs="Times New Roman"/>
        <w:bCs/>
        <w:sz w:val="20"/>
        <w:szCs w:val="20"/>
      </w:rPr>
      <w:fldChar w:fldCharType="separate"/>
    </w:r>
    <w:r>
      <w:rPr>
        <w:rFonts w:ascii="Times New Roman" w:hAnsi="Times New Roman" w:cs="Times New Roman"/>
        <w:bCs/>
        <w:noProof/>
        <w:sz w:val="20"/>
        <w:szCs w:val="20"/>
      </w:rPr>
      <w:t>3</w:t>
    </w:r>
    <w:r w:rsidRPr="00C55B2C">
      <w:rPr>
        <w:rFonts w:ascii="Times New Roman" w:hAnsi="Times New Roman" w:cs="Times New Roman"/>
        <w:bCs/>
        <w:sz w:val="20"/>
        <w:szCs w:val="20"/>
      </w:rPr>
      <w:fldChar w:fldCharType="end"/>
    </w:r>
    <w:r w:rsidRPr="00C55B2C">
      <w:rPr>
        <w:rFonts w:ascii="Times New Roman" w:hAnsi="Times New Roman" w:cs="Times New Roman"/>
        <w:sz w:val="20"/>
        <w:szCs w:val="20"/>
      </w:rPr>
      <w:t>/</w:t>
    </w:r>
    <w:r w:rsidRPr="00C55B2C">
      <w:rPr>
        <w:rFonts w:ascii="Times New Roman" w:hAnsi="Times New Roman" w:cs="Times New Roman"/>
        <w:bCs/>
        <w:sz w:val="20"/>
        <w:szCs w:val="20"/>
      </w:rPr>
      <w:fldChar w:fldCharType="begin"/>
    </w:r>
    <w:r w:rsidRPr="00C55B2C">
      <w:rPr>
        <w:rFonts w:ascii="Times New Roman" w:hAnsi="Times New Roman" w:cs="Times New Roman"/>
        <w:bCs/>
        <w:sz w:val="20"/>
        <w:szCs w:val="20"/>
      </w:rPr>
      <w:instrText xml:space="preserve"> NUMPAGES  \* Arabic  \* MERGEFORMAT </w:instrText>
    </w:r>
    <w:r w:rsidRPr="00C55B2C">
      <w:rPr>
        <w:rFonts w:ascii="Times New Roman" w:hAnsi="Times New Roman" w:cs="Times New Roman"/>
        <w:bCs/>
        <w:sz w:val="20"/>
        <w:szCs w:val="20"/>
      </w:rPr>
      <w:fldChar w:fldCharType="separate"/>
    </w:r>
    <w:r>
      <w:rPr>
        <w:rFonts w:ascii="Times New Roman" w:hAnsi="Times New Roman" w:cs="Times New Roman"/>
        <w:bCs/>
        <w:noProof/>
        <w:sz w:val="20"/>
        <w:szCs w:val="20"/>
      </w:rPr>
      <w:t>11</w:t>
    </w:r>
    <w:r w:rsidRPr="00C55B2C">
      <w:rPr>
        <w:rFonts w:ascii="Times New Roman" w:hAnsi="Times New Roman" w:cs="Times New Roman"/>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3429" w14:textId="27F303B9" w:rsidR="008153F5" w:rsidRPr="00EE4570" w:rsidRDefault="008153F5" w:rsidP="00936F79">
    <w:pPr>
      <w:pStyle w:val="Footer"/>
      <w:rPr>
        <w:rFonts w:ascii="Times New Roman" w:hAnsi="Times New Roman" w:cs="Times New Roman"/>
        <w:i/>
        <w:color w:val="0000CC"/>
        <w:sz w:val="20"/>
        <w:szCs w:val="20"/>
      </w:rPr>
    </w:pPr>
    <w:r w:rsidRPr="00EE4570">
      <w:rPr>
        <w:rFonts w:ascii="Times New Roman" w:hAnsi="Times New Roman" w:cs="Times New Roman"/>
        <w:i/>
        <w:color w:val="0000CC"/>
        <w:sz w:val="20"/>
        <w:szCs w:val="20"/>
      </w:rPr>
      <w:t>Tài liệu này là tài sản của MIKGroup, mọi hành vi truy cập trái phép, lạm dụng, đánh cắp thông tin trong tài liệu này sẽ bị xử lý theo quy định của MIKGroup và quy định của pháp luật.</w:t>
    </w:r>
  </w:p>
  <w:p w14:paraId="0EC61CAD" w14:textId="3064828B" w:rsidR="008153F5" w:rsidRPr="003800CA" w:rsidRDefault="008153F5">
    <w:pPr>
      <w:pStyle w:val="Footer"/>
      <w:jc w:val="center"/>
      <w:rPr>
        <w:rFonts w:ascii="Times New Roman" w:hAnsi="Times New Roman" w:cs="Times New Roman"/>
        <w:sz w:val="20"/>
        <w:szCs w:val="20"/>
      </w:rPr>
    </w:pPr>
    <w:r w:rsidRPr="00EE4570">
      <w:rPr>
        <w:rFonts w:ascii="Times New Roman" w:hAnsi="Times New Roman" w:cs="Times New Roman"/>
        <w:bCs/>
        <w:color w:val="0000CC"/>
        <w:sz w:val="20"/>
        <w:szCs w:val="20"/>
      </w:rPr>
      <w:fldChar w:fldCharType="begin"/>
    </w:r>
    <w:r w:rsidRPr="00EE4570">
      <w:rPr>
        <w:rFonts w:ascii="Times New Roman" w:hAnsi="Times New Roman" w:cs="Times New Roman"/>
        <w:bCs/>
        <w:color w:val="0000CC"/>
        <w:sz w:val="20"/>
        <w:szCs w:val="20"/>
      </w:rPr>
      <w:instrText xml:space="preserve"> PAGE  \* Arabic  \* MERGEFORMAT </w:instrText>
    </w:r>
    <w:r w:rsidRPr="00EE4570">
      <w:rPr>
        <w:rFonts w:ascii="Times New Roman" w:hAnsi="Times New Roman" w:cs="Times New Roman"/>
        <w:bCs/>
        <w:color w:val="0000CC"/>
        <w:sz w:val="20"/>
        <w:szCs w:val="20"/>
      </w:rPr>
      <w:fldChar w:fldCharType="separate"/>
    </w:r>
    <w:r>
      <w:rPr>
        <w:rFonts w:ascii="Times New Roman" w:hAnsi="Times New Roman" w:cs="Times New Roman"/>
        <w:bCs/>
        <w:noProof/>
        <w:color w:val="0000CC"/>
        <w:sz w:val="20"/>
        <w:szCs w:val="20"/>
      </w:rPr>
      <w:t>1</w:t>
    </w:r>
    <w:r w:rsidRPr="00EE4570">
      <w:rPr>
        <w:rFonts w:ascii="Times New Roman" w:hAnsi="Times New Roman" w:cs="Times New Roman"/>
        <w:bCs/>
        <w:color w:val="0000CC"/>
        <w:sz w:val="20"/>
        <w:szCs w:val="20"/>
      </w:rPr>
      <w:fldChar w:fldCharType="end"/>
    </w:r>
    <w:r w:rsidRPr="00EE4570">
      <w:rPr>
        <w:rFonts w:ascii="Times New Roman" w:hAnsi="Times New Roman" w:cs="Times New Roman"/>
        <w:color w:val="0000CC"/>
        <w:sz w:val="20"/>
        <w:szCs w:val="20"/>
      </w:rPr>
      <w:t>/</w:t>
    </w:r>
    <w:r w:rsidRPr="00EE4570">
      <w:rPr>
        <w:rFonts w:ascii="Times New Roman" w:hAnsi="Times New Roman" w:cs="Times New Roman"/>
        <w:bCs/>
        <w:color w:val="0000CC"/>
        <w:sz w:val="20"/>
        <w:szCs w:val="20"/>
      </w:rPr>
      <w:fldChar w:fldCharType="begin"/>
    </w:r>
    <w:r w:rsidRPr="00EE4570">
      <w:rPr>
        <w:rFonts w:ascii="Times New Roman" w:hAnsi="Times New Roman" w:cs="Times New Roman"/>
        <w:bCs/>
        <w:color w:val="0000CC"/>
        <w:sz w:val="20"/>
        <w:szCs w:val="20"/>
      </w:rPr>
      <w:instrText xml:space="preserve"> NUMPAGES  \* Arabic  \* MERGEFORMAT </w:instrText>
    </w:r>
    <w:r w:rsidRPr="00EE4570">
      <w:rPr>
        <w:rFonts w:ascii="Times New Roman" w:hAnsi="Times New Roman" w:cs="Times New Roman"/>
        <w:bCs/>
        <w:color w:val="0000CC"/>
        <w:sz w:val="20"/>
        <w:szCs w:val="20"/>
      </w:rPr>
      <w:fldChar w:fldCharType="separate"/>
    </w:r>
    <w:r>
      <w:rPr>
        <w:rFonts w:ascii="Times New Roman" w:hAnsi="Times New Roman" w:cs="Times New Roman"/>
        <w:bCs/>
        <w:noProof/>
        <w:color w:val="0000CC"/>
        <w:sz w:val="20"/>
        <w:szCs w:val="20"/>
      </w:rPr>
      <w:t>11</w:t>
    </w:r>
    <w:r w:rsidRPr="00EE4570">
      <w:rPr>
        <w:rFonts w:ascii="Times New Roman" w:hAnsi="Times New Roman" w:cs="Times New Roman"/>
        <w:bCs/>
        <w:color w:val="0000C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D21B7" w14:textId="77777777" w:rsidR="008153F5" w:rsidRPr="003948BE" w:rsidRDefault="008153F5" w:rsidP="00EE4570">
    <w:pPr>
      <w:pStyle w:val="Footer"/>
      <w:rPr>
        <w:rFonts w:ascii="Times New Roman" w:hAnsi="Times New Roman" w:cs="Times New Roman"/>
        <w:i/>
        <w:sz w:val="20"/>
        <w:szCs w:val="20"/>
      </w:rPr>
    </w:pPr>
    <w:r w:rsidRPr="003948BE">
      <w:rPr>
        <w:rFonts w:ascii="Times New Roman" w:hAnsi="Times New Roman" w:cs="Times New Roman"/>
        <w:i/>
        <w:noProof/>
        <w:sz w:val="20"/>
        <w:szCs w:val="20"/>
      </w:rPr>
      <mc:AlternateContent>
        <mc:Choice Requires="wps">
          <w:drawing>
            <wp:anchor distT="0" distB="0" distL="114300" distR="114300" simplePos="0" relativeHeight="251658752" behindDoc="0" locked="0" layoutInCell="1" allowOverlap="1" wp14:anchorId="248B54AA" wp14:editId="103BD3A1">
              <wp:simplePos x="0" y="0"/>
              <wp:positionH relativeFrom="margin">
                <wp:align>right</wp:align>
              </wp:positionH>
              <wp:positionV relativeFrom="paragraph">
                <wp:posOffset>-12700</wp:posOffset>
              </wp:positionV>
              <wp:extent cx="95916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9591675" cy="0"/>
                      </a:xfrm>
                      <a:prstGeom prst="line">
                        <a:avLst/>
                      </a:prstGeom>
                      <a:ln>
                        <a:solidFill>
                          <a:srgbClr val="0000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286BA" id="Straight Connector 6" o:spid="_x0000_s1026" style="position:absolute;flip:y;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04.05pt,-1pt" to="1459.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" strokecolor="#00c" strokeweight=".5pt">
              <v:stroke joinstyle="miter"/>
              <w10:wrap anchorx="margin"/>
            </v:line>
          </w:pict>
        </mc:Fallback>
      </mc:AlternateContent>
    </w:r>
    <w:r w:rsidRPr="003948BE">
      <w:rPr>
        <w:rFonts w:ascii="Times New Roman" w:hAnsi="Times New Roman" w:cs="Times New Roman"/>
        <w:i/>
        <w:sz w:val="20"/>
        <w:szCs w:val="20"/>
      </w:rPr>
      <w:t>Tài liệu này là tài sản của MIKGroup, mọi hành vi truy cập trái phép, lạm dụng, đánh cắp thông tin trong tài liệu này sẽ bị xử lý theo quy định của MIKGroup và quy định của pháp luật.</w:t>
    </w:r>
  </w:p>
  <w:p w14:paraId="53B36736" w14:textId="77777777" w:rsidR="008153F5" w:rsidRPr="003948BE" w:rsidRDefault="008153F5" w:rsidP="00EE4570">
    <w:pPr>
      <w:pStyle w:val="Footer"/>
      <w:jc w:val="center"/>
      <w:rPr>
        <w:rFonts w:ascii="Times New Roman" w:hAnsi="Times New Roman" w:cs="Times New Roman"/>
        <w:sz w:val="20"/>
        <w:szCs w:val="20"/>
      </w:rPr>
    </w:pPr>
    <w:r w:rsidRPr="003948BE">
      <w:rPr>
        <w:rFonts w:ascii="Times New Roman" w:hAnsi="Times New Roman" w:cs="Times New Roman"/>
        <w:bCs/>
        <w:sz w:val="20"/>
        <w:szCs w:val="20"/>
      </w:rPr>
      <w:fldChar w:fldCharType="begin"/>
    </w:r>
    <w:r w:rsidRPr="003948BE">
      <w:rPr>
        <w:rFonts w:ascii="Times New Roman" w:hAnsi="Times New Roman" w:cs="Times New Roman"/>
        <w:bCs/>
        <w:sz w:val="20"/>
        <w:szCs w:val="20"/>
      </w:rPr>
      <w:instrText xml:space="preserve"> PAGE  \* Arabic  \* MERGEFORMAT </w:instrText>
    </w:r>
    <w:r w:rsidRPr="003948BE">
      <w:rPr>
        <w:rFonts w:ascii="Times New Roman" w:hAnsi="Times New Roman" w:cs="Times New Roman"/>
        <w:bCs/>
        <w:sz w:val="20"/>
        <w:szCs w:val="20"/>
      </w:rPr>
      <w:fldChar w:fldCharType="separate"/>
    </w:r>
    <w:r>
      <w:rPr>
        <w:rFonts w:ascii="Times New Roman" w:hAnsi="Times New Roman" w:cs="Times New Roman"/>
        <w:bCs/>
        <w:noProof/>
        <w:sz w:val="20"/>
        <w:szCs w:val="20"/>
      </w:rPr>
      <w:t>10</w:t>
    </w:r>
    <w:r w:rsidRPr="003948BE">
      <w:rPr>
        <w:rFonts w:ascii="Times New Roman" w:hAnsi="Times New Roman" w:cs="Times New Roman"/>
        <w:bCs/>
        <w:sz w:val="20"/>
        <w:szCs w:val="20"/>
      </w:rPr>
      <w:fldChar w:fldCharType="end"/>
    </w:r>
    <w:r w:rsidRPr="003948BE">
      <w:rPr>
        <w:rFonts w:ascii="Times New Roman" w:hAnsi="Times New Roman" w:cs="Times New Roman"/>
        <w:sz w:val="20"/>
        <w:szCs w:val="20"/>
      </w:rPr>
      <w:t>/</w:t>
    </w:r>
    <w:r w:rsidRPr="003948BE">
      <w:rPr>
        <w:rFonts w:ascii="Times New Roman" w:hAnsi="Times New Roman" w:cs="Times New Roman"/>
        <w:bCs/>
        <w:sz w:val="20"/>
        <w:szCs w:val="20"/>
      </w:rPr>
      <w:fldChar w:fldCharType="begin"/>
    </w:r>
    <w:r w:rsidRPr="003948BE">
      <w:rPr>
        <w:rFonts w:ascii="Times New Roman" w:hAnsi="Times New Roman" w:cs="Times New Roman"/>
        <w:bCs/>
        <w:sz w:val="20"/>
        <w:szCs w:val="20"/>
      </w:rPr>
      <w:instrText xml:space="preserve"> NUMPAGES  \* Arabic  \* MERGEFORMAT </w:instrText>
    </w:r>
    <w:r w:rsidRPr="003948BE">
      <w:rPr>
        <w:rFonts w:ascii="Times New Roman" w:hAnsi="Times New Roman" w:cs="Times New Roman"/>
        <w:bCs/>
        <w:sz w:val="20"/>
        <w:szCs w:val="20"/>
      </w:rPr>
      <w:fldChar w:fldCharType="separate"/>
    </w:r>
    <w:r>
      <w:rPr>
        <w:rFonts w:ascii="Times New Roman" w:hAnsi="Times New Roman" w:cs="Times New Roman"/>
        <w:bCs/>
        <w:noProof/>
        <w:sz w:val="20"/>
        <w:szCs w:val="20"/>
      </w:rPr>
      <w:t>11</w:t>
    </w:r>
    <w:r w:rsidRPr="003948BE">
      <w:rPr>
        <w:rFonts w:ascii="Times New Roman" w:hAnsi="Times New Roman" w:cs="Times New Roman"/>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B1082" w14:textId="77777777" w:rsidR="008153F5" w:rsidRPr="007602DA" w:rsidRDefault="008153F5" w:rsidP="00936F79">
    <w:pPr>
      <w:pStyle w:val="Footer"/>
      <w:rPr>
        <w:rFonts w:ascii="Times New Roman" w:hAnsi="Times New Roman" w:cs="Times New Roman"/>
        <w:i/>
        <w:sz w:val="20"/>
        <w:szCs w:val="20"/>
      </w:rPr>
    </w:pPr>
    <w:r w:rsidRPr="007602DA">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2552A24E" wp14:editId="6E2953B0">
              <wp:simplePos x="0" y="0"/>
              <wp:positionH relativeFrom="margin">
                <wp:align>right</wp:align>
              </wp:positionH>
              <wp:positionV relativeFrom="paragraph">
                <wp:posOffset>-12700</wp:posOffset>
              </wp:positionV>
              <wp:extent cx="959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9591675" cy="0"/>
                      </a:xfrm>
                      <a:prstGeom prst="line">
                        <a:avLst/>
                      </a:prstGeom>
                      <a:ln>
                        <a:solidFill>
                          <a:srgbClr val="0000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E3112" id="Straight Connector 12" o:spid="_x0000_s1026" style="position:absolute;flip:y;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04.05pt,-1pt" to="1459.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" strokecolor="#00c" strokeweight=".5pt">
              <v:stroke joinstyle="miter"/>
              <w10:wrap anchorx="margin"/>
            </v:line>
          </w:pict>
        </mc:Fallback>
      </mc:AlternateContent>
    </w:r>
    <w:r w:rsidRPr="007602DA">
      <w:rPr>
        <w:rFonts w:ascii="Times New Roman" w:hAnsi="Times New Roman" w:cs="Times New Roman"/>
        <w:i/>
        <w:sz w:val="20"/>
        <w:szCs w:val="20"/>
      </w:rPr>
      <w:t>Tài liệu này là tài sản của MIKGroup, mọi hành vi truy cập trái phép, lạm dụng, đánh cắp thông tin trong tài liệu này sẽ bị xử lý theo quy định của MIKGroup và quy định của pháp luật.</w:t>
    </w:r>
  </w:p>
  <w:p w14:paraId="76152C55" w14:textId="77777777" w:rsidR="008153F5" w:rsidRPr="007602DA" w:rsidRDefault="008153F5">
    <w:pPr>
      <w:pStyle w:val="Footer"/>
      <w:jc w:val="center"/>
      <w:rPr>
        <w:rFonts w:ascii="Times New Roman" w:hAnsi="Times New Roman" w:cs="Times New Roman"/>
        <w:sz w:val="20"/>
        <w:szCs w:val="20"/>
      </w:rPr>
    </w:pPr>
    <w:r w:rsidRPr="007602DA">
      <w:rPr>
        <w:rFonts w:ascii="Times New Roman" w:hAnsi="Times New Roman" w:cs="Times New Roman"/>
        <w:bCs/>
        <w:sz w:val="20"/>
        <w:szCs w:val="20"/>
      </w:rPr>
      <w:fldChar w:fldCharType="begin"/>
    </w:r>
    <w:r w:rsidRPr="007602DA">
      <w:rPr>
        <w:rFonts w:ascii="Times New Roman" w:hAnsi="Times New Roman" w:cs="Times New Roman"/>
        <w:bCs/>
        <w:sz w:val="20"/>
        <w:szCs w:val="20"/>
      </w:rPr>
      <w:instrText xml:space="preserve"> PAGE  \* Arabic  \* MERGEFORMAT </w:instrText>
    </w:r>
    <w:r w:rsidRPr="007602DA">
      <w:rPr>
        <w:rFonts w:ascii="Times New Roman" w:hAnsi="Times New Roman" w:cs="Times New Roman"/>
        <w:bCs/>
        <w:sz w:val="20"/>
        <w:szCs w:val="20"/>
      </w:rPr>
      <w:fldChar w:fldCharType="separate"/>
    </w:r>
    <w:r>
      <w:rPr>
        <w:rFonts w:ascii="Times New Roman" w:hAnsi="Times New Roman" w:cs="Times New Roman"/>
        <w:bCs/>
        <w:noProof/>
        <w:sz w:val="20"/>
        <w:szCs w:val="20"/>
      </w:rPr>
      <w:t>5</w:t>
    </w:r>
    <w:r w:rsidRPr="007602DA">
      <w:rPr>
        <w:rFonts w:ascii="Times New Roman" w:hAnsi="Times New Roman" w:cs="Times New Roman"/>
        <w:bCs/>
        <w:sz w:val="20"/>
        <w:szCs w:val="20"/>
      </w:rPr>
      <w:fldChar w:fldCharType="end"/>
    </w:r>
    <w:r w:rsidRPr="007602DA">
      <w:rPr>
        <w:rFonts w:ascii="Times New Roman" w:hAnsi="Times New Roman" w:cs="Times New Roman"/>
        <w:sz w:val="20"/>
        <w:szCs w:val="20"/>
      </w:rPr>
      <w:t>/</w:t>
    </w:r>
    <w:r w:rsidRPr="007602DA">
      <w:rPr>
        <w:rFonts w:ascii="Times New Roman" w:hAnsi="Times New Roman" w:cs="Times New Roman"/>
        <w:bCs/>
        <w:sz w:val="20"/>
        <w:szCs w:val="20"/>
      </w:rPr>
      <w:fldChar w:fldCharType="begin"/>
    </w:r>
    <w:r w:rsidRPr="007602DA">
      <w:rPr>
        <w:rFonts w:ascii="Times New Roman" w:hAnsi="Times New Roman" w:cs="Times New Roman"/>
        <w:bCs/>
        <w:sz w:val="20"/>
        <w:szCs w:val="20"/>
      </w:rPr>
      <w:instrText xml:space="preserve"> NUMPAGES  \* Arabic  \* MERGEFORMAT </w:instrText>
    </w:r>
    <w:r w:rsidRPr="007602DA">
      <w:rPr>
        <w:rFonts w:ascii="Times New Roman" w:hAnsi="Times New Roman" w:cs="Times New Roman"/>
        <w:bCs/>
        <w:sz w:val="20"/>
        <w:szCs w:val="20"/>
      </w:rPr>
      <w:fldChar w:fldCharType="separate"/>
    </w:r>
    <w:r>
      <w:rPr>
        <w:rFonts w:ascii="Times New Roman" w:hAnsi="Times New Roman" w:cs="Times New Roman"/>
        <w:bCs/>
        <w:noProof/>
        <w:sz w:val="20"/>
        <w:szCs w:val="20"/>
      </w:rPr>
      <w:t>11</w:t>
    </w:r>
    <w:r w:rsidRPr="007602DA">
      <w:rPr>
        <w:rFonts w:ascii="Times New Roman" w:hAnsi="Times New Roman" w:cs="Times New Roman"/>
        <w:bCs/>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17C20" w14:textId="77777777" w:rsidR="008153F5" w:rsidRPr="003948BE" w:rsidRDefault="008153F5" w:rsidP="00D42DE1">
    <w:pPr>
      <w:pStyle w:val="Footer"/>
      <w:rPr>
        <w:rFonts w:ascii="Times New Roman" w:hAnsi="Times New Roman" w:cs="Times New Roman"/>
        <w:i/>
        <w:sz w:val="20"/>
        <w:szCs w:val="20"/>
      </w:rPr>
    </w:pPr>
    <w:r w:rsidRPr="003948BE">
      <w:rPr>
        <w:rFonts w:ascii="Times New Roman" w:hAnsi="Times New Roman" w:cs="Times New Roman"/>
        <w:i/>
        <w:noProof/>
        <w:sz w:val="20"/>
        <w:szCs w:val="20"/>
      </w:rPr>
      <mc:AlternateContent>
        <mc:Choice Requires="wps">
          <w:drawing>
            <wp:anchor distT="0" distB="0" distL="114300" distR="114300" simplePos="0" relativeHeight="251670528" behindDoc="0" locked="0" layoutInCell="1" allowOverlap="1" wp14:anchorId="7BF9E59A" wp14:editId="3CEA47EC">
              <wp:simplePos x="0" y="0"/>
              <wp:positionH relativeFrom="margin">
                <wp:align>left</wp:align>
              </wp:positionH>
              <wp:positionV relativeFrom="paragraph">
                <wp:posOffset>-17696</wp:posOffset>
              </wp:positionV>
              <wp:extent cx="6451971"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451971" cy="0"/>
                      </a:xfrm>
                      <a:prstGeom prst="line">
                        <a:avLst/>
                      </a:prstGeom>
                      <a:ln>
                        <a:solidFill>
                          <a:srgbClr val="0000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EC37B" id="Straight Connector 1"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508.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" strokecolor="#00c" strokeweight=".5pt">
              <v:stroke joinstyle="miter"/>
              <w10:wrap anchorx="margin"/>
            </v:line>
          </w:pict>
        </mc:Fallback>
      </mc:AlternateContent>
    </w:r>
    <w:r w:rsidRPr="003948BE">
      <w:rPr>
        <w:rFonts w:ascii="Times New Roman" w:hAnsi="Times New Roman" w:cs="Times New Roman"/>
        <w:i/>
        <w:sz w:val="20"/>
        <w:szCs w:val="20"/>
      </w:rPr>
      <w:t>Tài liệu này là tài sản của MIKGroup, mọi hành vi truy cập trái phép, lạm dụng, đánh cắp thông tin trong tài liệu này sẽ bị xử lý theo quy định của MIKGroup và quy định của pháp luật.</w:t>
    </w:r>
  </w:p>
  <w:p w14:paraId="46C1F2B8" w14:textId="02D5EFB2" w:rsidR="008153F5" w:rsidRPr="003948BE" w:rsidRDefault="008153F5" w:rsidP="00D42DE1">
    <w:pPr>
      <w:pStyle w:val="Footer"/>
      <w:jc w:val="center"/>
      <w:rPr>
        <w:rFonts w:ascii="Times New Roman" w:hAnsi="Times New Roman" w:cs="Times New Roman"/>
        <w:sz w:val="20"/>
        <w:szCs w:val="20"/>
      </w:rPr>
    </w:pPr>
    <w:r w:rsidRPr="003948BE">
      <w:rPr>
        <w:rFonts w:ascii="Times New Roman" w:hAnsi="Times New Roman" w:cs="Times New Roman"/>
        <w:bCs/>
        <w:sz w:val="20"/>
        <w:szCs w:val="20"/>
      </w:rPr>
      <w:fldChar w:fldCharType="begin"/>
    </w:r>
    <w:r w:rsidRPr="003948BE">
      <w:rPr>
        <w:rFonts w:ascii="Times New Roman" w:hAnsi="Times New Roman" w:cs="Times New Roman"/>
        <w:bCs/>
        <w:sz w:val="20"/>
        <w:szCs w:val="20"/>
      </w:rPr>
      <w:instrText xml:space="preserve"> PAGE  \* Arabic  \* MERGEFORMAT </w:instrText>
    </w:r>
    <w:r w:rsidRPr="003948BE">
      <w:rPr>
        <w:rFonts w:ascii="Times New Roman" w:hAnsi="Times New Roman" w:cs="Times New Roman"/>
        <w:bCs/>
        <w:sz w:val="20"/>
        <w:szCs w:val="20"/>
      </w:rPr>
      <w:fldChar w:fldCharType="separate"/>
    </w:r>
    <w:r>
      <w:rPr>
        <w:rFonts w:ascii="Times New Roman" w:hAnsi="Times New Roman" w:cs="Times New Roman"/>
        <w:bCs/>
        <w:noProof/>
        <w:sz w:val="20"/>
        <w:szCs w:val="20"/>
      </w:rPr>
      <w:t>11</w:t>
    </w:r>
    <w:r w:rsidRPr="003948BE">
      <w:rPr>
        <w:rFonts w:ascii="Times New Roman" w:hAnsi="Times New Roman" w:cs="Times New Roman"/>
        <w:bCs/>
        <w:sz w:val="20"/>
        <w:szCs w:val="20"/>
      </w:rPr>
      <w:fldChar w:fldCharType="end"/>
    </w:r>
    <w:r w:rsidRPr="003948BE">
      <w:rPr>
        <w:rFonts w:ascii="Times New Roman" w:hAnsi="Times New Roman" w:cs="Times New Roman"/>
        <w:sz w:val="20"/>
        <w:szCs w:val="20"/>
      </w:rPr>
      <w:t>/</w:t>
    </w:r>
    <w:r w:rsidRPr="003948BE">
      <w:rPr>
        <w:rFonts w:ascii="Times New Roman" w:hAnsi="Times New Roman" w:cs="Times New Roman"/>
        <w:bCs/>
        <w:sz w:val="20"/>
        <w:szCs w:val="20"/>
      </w:rPr>
      <w:fldChar w:fldCharType="begin"/>
    </w:r>
    <w:r w:rsidRPr="003948BE">
      <w:rPr>
        <w:rFonts w:ascii="Times New Roman" w:hAnsi="Times New Roman" w:cs="Times New Roman"/>
        <w:bCs/>
        <w:sz w:val="20"/>
        <w:szCs w:val="20"/>
      </w:rPr>
      <w:instrText xml:space="preserve"> NUMPAGES  \* Arabic  \* MERGEFORMAT </w:instrText>
    </w:r>
    <w:r w:rsidRPr="003948BE">
      <w:rPr>
        <w:rFonts w:ascii="Times New Roman" w:hAnsi="Times New Roman" w:cs="Times New Roman"/>
        <w:bCs/>
        <w:sz w:val="20"/>
        <w:szCs w:val="20"/>
      </w:rPr>
      <w:fldChar w:fldCharType="separate"/>
    </w:r>
    <w:r>
      <w:rPr>
        <w:rFonts w:ascii="Times New Roman" w:hAnsi="Times New Roman" w:cs="Times New Roman"/>
        <w:bCs/>
        <w:noProof/>
        <w:sz w:val="20"/>
        <w:szCs w:val="20"/>
      </w:rPr>
      <w:t>11</w:t>
    </w:r>
    <w:r w:rsidRPr="003948BE">
      <w:rPr>
        <w:rFonts w:ascii="Times New Roman" w:hAnsi="Times New Roman" w:cs="Times New Roman"/>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92A70" w14:textId="77777777" w:rsidR="00CE131C" w:rsidRDefault="00CE131C" w:rsidP="002C66B4">
      <w:pPr>
        <w:spacing w:after="0"/>
      </w:pPr>
      <w:r>
        <w:separator/>
      </w:r>
    </w:p>
  </w:footnote>
  <w:footnote w:type="continuationSeparator" w:id="0">
    <w:p w14:paraId="05B1D557" w14:textId="77777777" w:rsidR="00CE131C" w:rsidRDefault="00CE131C" w:rsidP="002C66B4">
      <w:pPr>
        <w:spacing w:after="0"/>
      </w:pPr>
      <w:r>
        <w:continuationSeparator/>
      </w:r>
    </w:p>
  </w:footnote>
  <w:footnote w:type="continuationNotice" w:id="1">
    <w:p w14:paraId="70B27BD2" w14:textId="77777777" w:rsidR="00CE131C" w:rsidRDefault="00CE131C">
      <w:pPr>
        <w:spacing w:after="0"/>
      </w:pPr>
    </w:p>
  </w:footnote>
  <w:footnote w:id="2">
    <w:p w14:paraId="14460668" w14:textId="77777777" w:rsidR="00FF3520" w:rsidRDefault="00FF3520" w:rsidP="0095614C">
      <w:pPr>
        <w:pStyle w:val="FootnoteText"/>
      </w:pPr>
      <w:r>
        <w:rPr>
          <w:rStyle w:val="FootnoteReference"/>
        </w:rPr>
        <w:footnoteRef/>
      </w:r>
      <w:r>
        <w:t xml:space="preserve"> </w:t>
      </w:r>
      <w:r w:rsidRPr="00136396">
        <w:rPr>
          <w:rFonts w:ascii="Times New Roman" w:hAnsi="Times New Roman" w:cs="Times New Roman"/>
          <w:bCs/>
          <w:i/>
          <w:color w:val="0000CC"/>
        </w:rPr>
        <w:t>Đơn vị tính: Ngày làm việc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Look w:val="04A0" w:firstRow="1" w:lastRow="0" w:firstColumn="1" w:lastColumn="0" w:noHBand="0" w:noVBand="1"/>
    </w:tblPr>
    <w:tblGrid>
      <w:gridCol w:w="1605"/>
      <w:gridCol w:w="6329"/>
      <w:gridCol w:w="2261"/>
    </w:tblGrid>
    <w:tr w:rsidR="008153F5" w:rsidRPr="00EE4570" w14:paraId="7F342045" w14:textId="77777777" w:rsidTr="00633495">
      <w:trPr>
        <w:trHeight w:val="794"/>
      </w:trPr>
      <w:tc>
        <w:tcPr>
          <w:tcW w:w="787" w:type="pct"/>
          <w:vAlign w:val="center"/>
        </w:tcPr>
        <w:p w14:paraId="44256166" w14:textId="77777777" w:rsidR="008153F5" w:rsidRPr="00EE4570" w:rsidRDefault="008153F5" w:rsidP="0096612E">
          <w:pPr>
            <w:pStyle w:val="Header"/>
            <w:jc w:val="center"/>
            <w:rPr>
              <w:rFonts w:ascii="Times New Roman" w:hAnsi="Times New Roman" w:cs="Times New Roman"/>
              <w:sz w:val="20"/>
              <w:szCs w:val="20"/>
            </w:rPr>
          </w:pPr>
          <w:r w:rsidRPr="00EE4570">
            <w:rPr>
              <w:rFonts w:ascii="Times New Roman" w:hAnsi="Times New Roman" w:cs="Times New Roman"/>
              <w:noProof/>
              <w:sz w:val="20"/>
              <w:szCs w:val="20"/>
            </w:rPr>
            <w:drawing>
              <wp:inline distT="0" distB="0" distL="0" distR="0" wp14:anchorId="21AA8A9D" wp14:editId="26946BB9">
                <wp:extent cx="882000" cy="457200"/>
                <wp:effectExtent l="0" t="0" r="0" b="0"/>
                <wp:docPr id="9" name="Picture 9" descr="X:\2. VAN BAN NOI BO\1. VAN BAN CHUNG\3. Bo nhan dien thuong hieu MIK GROUP\1. Hien hanh\V.03\2017.09.28 - Logo va bo nhan dien thuong hieu MIK Group - V.03\2017.09.28 - Logo MIK Group (V.03) - logo doc nguyen mau duong 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2. VAN BAN NOI BO\1. VAN BAN CHUNG\3. Bo nhan dien thuong hieu MIK GROUP\1. Hien hanh\V.03\2017.09.28 - Logo va bo nhan dien thuong hieu MIK Group - V.03\2017.09.28 - Logo MIK Group (V.03) - logo doc nguyen mau duong b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000" cy="457200"/>
                        </a:xfrm>
                        <a:prstGeom prst="rect">
                          <a:avLst/>
                        </a:prstGeom>
                        <a:noFill/>
                        <a:ln>
                          <a:noFill/>
                        </a:ln>
                      </pic:spPr>
                    </pic:pic>
                  </a:graphicData>
                </a:graphic>
              </wp:inline>
            </w:drawing>
          </w:r>
        </w:p>
      </w:tc>
      <w:tc>
        <w:tcPr>
          <w:tcW w:w="3103" w:type="pct"/>
          <w:vAlign w:val="center"/>
        </w:tcPr>
        <w:p w14:paraId="69166AAE" w14:textId="100C49A8" w:rsidR="008153F5" w:rsidRPr="00EE4570" w:rsidRDefault="008153F5" w:rsidP="0096612E">
          <w:pPr>
            <w:jc w:val="center"/>
            <w:rPr>
              <w:rFonts w:ascii="Times New Roman" w:hAnsi="Times New Roman" w:cs="Times New Roman"/>
              <w:b/>
              <w:color w:val="000000" w:themeColor="text1"/>
              <w:sz w:val="20"/>
              <w:szCs w:val="20"/>
            </w:rPr>
          </w:pPr>
          <w:r>
            <w:rPr>
              <w:rFonts w:ascii="Times New Roman" w:hAnsi="Times New Roman" w:cs="Times New Roman"/>
              <w:b/>
              <w:sz w:val="20"/>
              <w:szCs w:val="20"/>
            </w:rPr>
            <w:t xml:space="preserve">QUY </w:t>
          </w:r>
          <w:proofErr w:type="gramStart"/>
          <w:r>
            <w:rPr>
              <w:rFonts w:ascii="Times New Roman" w:hAnsi="Times New Roman" w:cs="Times New Roman"/>
              <w:b/>
              <w:sz w:val="20"/>
              <w:szCs w:val="20"/>
            </w:rPr>
            <w:t>TRÌNH  BAN</w:t>
          </w:r>
          <w:proofErr w:type="gramEnd"/>
          <w:r>
            <w:rPr>
              <w:rFonts w:ascii="Times New Roman" w:hAnsi="Times New Roman" w:cs="Times New Roman"/>
              <w:b/>
              <w:sz w:val="20"/>
              <w:szCs w:val="20"/>
            </w:rPr>
            <w:t xml:space="preserve"> HÀNH VĂN BẢN</w:t>
          </w:r>
        </w:p>
      </w:tc>
      <w:tc>
        <w:tcPr>
          <w:tcW w:w="1109" w:type="pct"/>
          <w:vAlign w:val="center"/>
        </w:tcPr>
        <w:p w14:paraId="1C07933E" w14:textId="0AD161F2" w:rsidR="008153F5" w:rsidRPr="00EE4570" w:rsidRDefault="008153F5" w:rsidP="0096612E">
          <w:pPr>
            <w:pStyle w:val="Header"/>
            <w:rPr>
              <w:rFonts w:ascii="Times New Roman" w:hAnsi="Times New Roman" w:cs="Times New Roman"/>
              <w:sz w:val="20"/>
              <w:szCs w:val="20"/>
            </w:rPr>
          </w:pPr>
          <w:r w:rsidRPr="00EE4570">
            <w:rPr>
              <w:rFonts w:ascii="Times New Roman" w:hAnsi="Times New Roman" w:cs="Times New Roman"/>
              <w:sz w:val="20"/>
              <w:szCs w:val="20"/>
            </w:rPr>
            <w:t xml:space="preserve">Mã hiệu: </w:t>
          </w:r>
          <w:r>
            <w:rPr>
              <w:rFonts w:ascii="Times New Roman" w:hAnsi="Times New Roman" w:cs="Times New Roman"/>
              <w:sz w:val="20"/>
              <w:szCs w:val="20"/>
            </w:rPr>
            <w:t>MIK.VH-QT03</w:t>
          </w:r>
        </w:p>
        <w:p w14:paraId="69A878EE" w14:textId="611DEDA8" w:rsidR="008153F5" w:rsidRPr="00EE4570" w:rsidRDefault="008153F5" w:rsidP="0096612E">
          <w:pPr>
            <w:pStyle w:val="Header"/>
            <w:rPr>
              <w:rFonts w:ascii="Times New Roman" w:hAnsi="Times New Roman" w:cs="Times New Roman"/>
              <w:sz w:val="20"/>
              <w:szCs w:val="20"/>
            </w:rPr>
          </w:pPr>
          <w:r w:rsidRPr="00EE4570">
            <w:rPr>
              <w:rFonts w:ascii="Times New Roman" w:hAnsi="Times New Roman" w:cs="Times New Roman"/>
              <w:sz w:val="20"/>
              <w:szCs w:val="20"/>
            </w:rPr>
            <w:t xml:space="preserve">Phiên bản: </w:t>
          </w:r>
          <w:r>
            <w:rPr>
              <w:rFonts w:ascii="Times New Roman" w:hAnsi="Times New Roman" w:cs="Times New Roman"/>
              <w:sz w:val="20"/>
              <w:szCs w:val="20"/>
            </w:rPr>
            <w:t>V.0</w:t>
          </w:r>
          <w:r w:rsidR="00DF64C3">
            <w:rPr>
              <w:rFonts w:ascii="Times New Roman" w:hAnsi="Times New Roman" w:cs="Times New Roman"/>
              <w:sz w:val="20"/>
              <w:szCs w:val="20"/>
            </w:rPr>
            <w:t>4</w:t>
          </w:r>
        </w:p>
      </w:tc>
    </w:tr>
  </w:tbl>
  <w:p w14:paraId="0DC6E0CB" w14:textId="77777777" w:rsidR="008153F5" w:rsidRPr="00EE4570" w:rsidRDefault="008153F5">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995" w:type="pct"/>
      <w:tblLook w:val="04A0" w:firstRow="1" w:lastRow="0" w:firstColumn="1" w:lastColumn="0" w:noHBand="0" w:noVBand="1"/>
    </w:tblPr>
    <w:tblGrid>
      <w:gridCol w:w="1604"/>
      <w:gridCol w:w="6296"/>
      <w:gridCol w:w="2285"/>
    </w:tblGrid>
    <w:tr w:rsidR="008153F5" w:rsidRPr="00EE4570" w14:paraId="158C32FB" w14:textId="77777777" w:rsidTr="00FF3520">
      <w:trPr>
        <w:trHeight w:val="794"/>
      </w:trPr>
      <w:tc>
        <w:tcPr>
          <w:tcW w:w="531" w:type="pct"/>
          <w:vAlign w:val="center"/>
        </w:tcPr>
        <w:p w14:paraId="4B3BB6A6" w14:textId="77777777" w:rsidR="008153F5" w:rsidRPr="00EE4570" w:rsidRDefault="008153F5" w:rsidP="0096612E">
          <w:pPr>
            <w:pStyle w:val="Header"/>
            <w:jc w:val="center"/>
            <w:rPr>
              <w:rFonts w:ascii="Times New Roman" w:hAnsi="Times New Roman" w:cs="Times New Roman"/>
              <w:sz w:val="20"/>
              <w:szCs w:val="20"/>
            </w:rPr>
          </w:pPr>
          <w:r w:rsidRPr="00EE4570">
            <w:rPr>
              <w:rFonts w:ascii="Times New Roman" w:hAnsi="Times New Roman" w:cs="Times New Roman"/>
              <w:noProof/>
              <w:sz w:val="20"/>
              <w:szCs w:val="20"/>
            </w:rPr>
            <w:drawing>
              <wp:inline distT="0" distB="0" distL="0" distR="0" wp14:anchorId="30A05C2B" wp14:editId="12FCA9D4">
                <wp:extent cx="882000" cy="457200"/>
                <wp:effectExtent l="0" t="0" r="0" b="0"/>
                <wp:docPr id="13" name="Picture 13" descr="X:\2. VAN BAN NOI BO\1. VAN BAN CHUNG\3. Bo nhan dien thuong hieu MIK GROUP\1. Hien hanh\V.03\2017.09.28 - Logo va bo nhan dien thuong hieu MIK Group - V.03\2017.09.28 - Logo MIK Group (V.03) - logo doc nguyen mau duong 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2. VAN BAN NOI BO\1. VAN BAN CHUNG\3. Bo nhan dien thuong hieu MIK GROUP\1. Hien hanh\V.03\2017.09.28 - Logo va bo nhan dien thuong hieu MIK Group - V.03\2017.09.28 - Logo MIK Group (V.03) - logo doc nguyen mau duong b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000" cy="457200"/>
                        </a:xfrm>
                        <a:prstGeom prst="rect">
                          <a:avLst/>
                        </a:prstGeom>
                        <a:noFill/>
                        <a:ln>
                          <a:noFill/>
                        </a:ln>
                      </pic:spPr>
                    </pic:pic>
                  </a:graphicData>
                </a:graphic>
              </wp:inline>
            </w:drawing>
          </w:r>
        </w:p>
      </w:tc>
      <w:tc>
        <w:tcPr>
          <w:tcW w:w="3219" w:type="pct"/>
          <w:vAlign w:val="center"/>
        </w:tcPr>
        <w:p w14:paraId="4CDACEC7" w14:textId="0DF5E815" w:rsidR="008153F5" w:rsidRPr="00EE4570" w:rsidRDefault="008153F5" w:rsidP="0096612E">
          <w:pPr>
            <w:jc w:val="center"/>
            <w:rPr>
              <w:rFonts w:ascii="Times New Roman" w:hAnsi="Times New Roman" w:cs="Times New Roman"/>
              <w:b/>
              <w:color w:val="000000" w:themeColor="text1"/>
              <w:sz w:val="20"/>
              <w:szCs w:val="20"/>
            </w:rPr>
          </w:pPr>
          <w:r>
            <w:rPr>
              <w:rFonts w:ascii="Times New Roman" w:hAnsi="Times New Roman" w:cs="Times New Roman"/>
              <w:b/>
              <w:sz w:val="20"/>
              <w:szCs w:val="20"/>
            </w:rPr>
            <w:t>QUY TRÌNH BAN HÀNH VĂN BẢN</w:t>
          </w:r>
          <w:r w:rsidRPr="00EE4570">
            <w:rPr>
              <w:rFonts w:ascii="Times New Roman" w:hAnsi="Times New Roman" w:cs="Times New Roman"/>
              <w:b/>
              <w:color w:val="000000" w:themeColor="text1"/>
              <w:sz w:val="20"/>
              <w:szCs w:val="20"/>
            </w:rPr>
            <w:t xml:space="preserve"> </w:t>
          </w:r>
        </w:p>
      </w:tc>
      <w:tc>
        <w:tcPr>
          <w:tcW w:w="1250" w:type="pct"/>
          <w:vAlign w:val="center"/>
        </w:tcPr>
        <w:p w14:paraId="2FB27C31" w14:textId="77777777" w:rsidR="008153F5" w:rsidRPr="00EE4570" w:rsidRDefault="008153F5" w:rsidP="00075EA2">
          <w:pPr>
            <w:pStyle w:val="Header"/>
            <w:rPr>
              <w:rFonts w:ascii="Times New Roman" w:hAnsi="Times New Roman" w:cs="Times New Roman"/>
              <w:sz w:val="20"/>
              <w:szCs w:val="20"/>
            </w:rPr>
          </w:pPr>
          <w:r w:rsidRPr="00EE4570">
            <w:rPr>
              <w:rFonts w:ascii="Times New Roman" w:hAnsi="Times New Roman" w:cs="Times New Roman"/>
              <w:sz w:val="20"/>
              <w:szCs w:val="20"/>
            </w:rPr>
            <w:t xml:space="preserve">Mã hiệu: </w:t>
          </w:r>
          <w:r>
            <w:rPr>
              <w:rFonts w:ascii="Times New Roman" w:hAnsi="Times New Roman" w:cs="Times New Roman"/>
              <w:sz w:val="20"/>
              <w:szCs w:val="20"/>
            </w:rPr>
            <w:t>MIK.VH-QT03</w:t>
          </w:r>
        </w:p>
        <w:p w14:paraId="6374DE97" w14:textId="570F2882" w:rsidR="008153F5" w:rsidRPr="00EE4570" w:rsidRDefault="008153F5" w:rsidP="0096612E">
          <w:pPr>
            <w:pStyle w:val="Header"/>
            <w:rPr>
              <w:rFonts w:ascii="Times New Roman" w:hAnsi="Times New Roman" w:cs="Times New Roman"/>
              <w:sz w:val="20"/>
              <w:szCs w:val="20"/>
            </w:rPr>
          </w:pPr>
          <w:r w:rsidRPr="00EE4570">
            <w:rPr>
              <w:rFonts w:ascii="Times New Roman" w:hAnsi="Times New Roman" w:cs="Times New Roman"/>
              <w:sz w:val="20"/>
              <w:szCs w:val="20"/>
            </w:rPr>
            <w:t xml:space="preserve">Phiên bản: </w:t>
          </w:r>
          <w:r>
            <w:rPr>
              <w:rFonts w:ascii="Times New Roman" w:hAnsi="Times New Roman" w:cs="Times New Roman"/>
              <w:sz w:val="20"/>
              <w:szCs w:val="20"/>
            </w:rPr>
            <w:t>V.0</w:t>
          </w:r>
          <w:r w:rsidR="00DF64C3">
            <w:rPr>
              <w:rFonts w:ascii="Times New Roman" w:hAnsi="Times New Roman" w:cs="Times New Roman"/>
              <w:sz w:val="20"/>
              <w:szCs w:val="20"/>
            </w:rPr>
            <w:t>4</w:t>
          </w:r>
        </w:p>
      </w:tc>
    </w:tr>
  </w:tbl>
  <w:p w14:paraId="3E8C8A3F" w14:textId="77777777" w:rsidR="008153F5" w:rsidRPr="00EE4570" w:rsidRDefault="008153F5">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Look w:val="04A0" w:firstRow="1" w:lastRow="0" w:firstColumn="1" w:lastColumn="0" w:noHBand="0" w:noVBand="1"/>
    </w:tblPr>
    <w:tblGrid>
      <w:gridCol w:w="1604"/>
      <w:gridCol w:w="11150"/>
      <w:gridCol w:w="2375"/>
    </w:tblGrid>
    <w:tr w:rsidR="008153F5" w:rsidRPr="00EE4570" w14:paraId="021F414A" w14:textId="77777777" w:rsidTr="0073654E">
      <w:trPr>
        <w:trHeight w:val="794"/>
      </w:trPr>
      <w:tc>
        <w:tcPr>
          <w:tcW w:w="530" w:type="pct"/>
          <w:vAlign w:val="center"/>
        </w:tcPr>
        <w:p w14:paraId="4D4E47A4" w14:textId="77777777" w:rsidR="008153F5" w:rsidRPr="00EE4570" w:rsidRDefault="008153F5" w:rsidP="00075EA2">
          <w:pPr>
            <w:pStyle w:val="Header"/>
            <w:jc w:val="center"/>
            <w:rPr>
              <w:rFonts w:ascii="Times New Roman" w:hAnsi="Times New Roman" w:cs="Times New Roman"/>
              <w:sz w:val="20"/>
              <w:szCs w:val="20"/>
            </w:rPr>
          </w:pPr>
          <w:r w:rsidRPr="00A31353">
            <w:rPr>
              <w:rFonts w:ascii="Times New Roman" w:hAnsi="Times New Roman" w:cs="Times New Roman"/>
              <w:noProof/>
              <w:sz w:val="20"/>
              <w:szCs w:val="20"/>
            </w:rPr>
            <w:drawing>
              <wp:inline distT="0" distB="0" distL="0" distR="0" wp14:anchorId="39C30942" wp14:editId="0A46F4B9">
                <wp:extent cx="882000" cy="457200"/>
                <wp:effectExtent l="0" t="0" r="0" b="0"/>
                <wp:docPr id="15" name="Picture 15" descr="X:\2. VAN BAN NOI BO\1. VAN BAN CHUNG\3. Bo nhan dien thuong hieu MIK GROUP\1. Hien hanh\V.03\2017.09.28 - Logo va bo nhan dien thuong hieu MIK Group - V.03\2017.09.28 - Logo MIK Group (V.03) - logo doc nguyen mau duong 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2. VAN BAN NOI BO\1. VAN BAN CHUNG\3. Bo nhan dien thuong hieu MIK GROUP\1. Hien hanh\V.03\2017.09.28 - Logo va bo nhan dien thuong hieu MIK Group - V.03\2017.09.28 - Logo MIK Group (V.03) - logo doc nguyen mau duong b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000" cy="457200"/>
                        </a:xfrm>
                        <a:prstGeom prst="rect">
                          <a:avLst/>
                        </a:prstGeom>
                        <a:noFill/>
                        <a:ln>
                          <a:noFill/>
                        </a:ln>
                      </pic:spPr>
                    </pic:pic>
                  </a:graphicData>
                </a:graphic>
              </wp:inline>
            </w:drawing>
          </w:r>
        </w:p>
      </w:tc>
      <w:tc>
        <w:tcPr>
          <w:tcW w:w="3685" w:type="pct"/>
          <w:vAlign w:val="center"/>
        </w:tcPr>
        <w:p w14:paraId="4F1F39B1" w14:textId="7E45279D" w:rsidR="008153F5" w:rsidRPr="00EE4570" w:rsidRDefault="008153F5" w:rsidP="00075EA2">
          <w:pPr>
            <w:jc w:val="center"/>
            <w:rPr>
              <w:rFonts w:ascii="Times New Roman" w:hAnsi="Times New Roman" w:cs="Times New Roman"/>
              <w:b/>
              <w:color w:val="000000" w:themeColor="text1"/>
              <w:sz w:val="20"/>
              <w:szCs w:val="20"/>
            </w:rPr>
          </w:pPr>
          <w:r>
            <w:rPr>
              <w:rFonts w:ascii="Times New Roman" w:hAnsi="Times New Roman" w:cs="Times New Roman"/>
              <w:b/>
              <w:sz w:val="20"/>
              <w:szCs w:val="20"/>
            </w:rPr>
            <w:t>QUY TRÌNH BAN HÀNH VĂN BẢN</w:t>
          </w:r>
          <w:r w:rsidRPr="00EE4570">
            <w:rPr>
              <w:rFonts w:ascii="Times New Roman" w:hAnsi="Times New Roman" w:cs="Times New Roman"/>
              <w:b/>
              <w:color w:val="000000" w:themeColor="text1"/>
              <w:sz w:val="20"/>
              <w:szCs w:val="20"/>
            </w:rPr>
            <w:t xml:space="preserve"> </w:t>
          </w:r>
        </w:p>
      </w:tc>
      <w:tc>
        <w:tcPr>
          <w:tcW w:w="785" w:type="pct"/>
          <w:vAlign w:val="center"/>
        </w:tcPr>
        <w:p w14:paraId="2448BC5F" w14:textId="77777777" w:rsidR="008153F5" w:rsidRPr="00EE4570" w:rsidRDefault="008153F5" w:rsidP="00075EA2">
          <w:pPr>
            <w:pStyle w:val="Header"/>
            <w:rPr>
              <w:rFonts w:ascii="Times New Roman" w:hAnsi="Times New Roman" w:cs="Times New Roman"/>
              <w:sz w:val="20"/>
              <w:szCs w:val="20"/>
            </w:rPr>
          </w:pPr>
          <w:r w:rsidRPr="00EE4570">
            <w:rPr>
              <w:rFonts w:ascii="Times New Roman" w:hAnsi="Times New Roman" w:cs="Times New Roman"/>
              <w:sz w:val="20"/>
              <w:szCs w:val="20"/>
            </w:rPr>
            <w:t xml:space="preserve">Mã hiệu: </w:t>
          </w:r>
          <w:r>
            <w:rPr>
              <w:rFonts w:ascii="Times New Roman" w:hAnsi="Times New Roman" w:cs="Times New Roman"/>
              <w:sz w:val="20"/>
              <w:szCs w:val="20"/>
            </w:rPr>
            <w:t>MIK.VH-QT03</w:t>
          </w:r>
        </w:p>
        <w:p w14:paraId="0380E008" w14:textId="3AD98837" w:rsidR="008153F5" w:rsidRPr="00EE4570" w:rsidRDefault="008153F5" w:rsidP="00075EA2">
          <w:pPr>
            <w:pStyle w:val="Header"/>
            <w:rPr>
              <w:rFonts w:ascii="Times New Roman" w:hAnsi="Times New Roman" w:cs="Times New Roman"/>
              <w:sz w:val="20"/>
              <w:szCs w:val="20"/>
            </w:rPr>
          </w:pPr>
          <w:r w:rsidRPr="00EE4570">
            <w:rPr>
              <w:rFonts w:ascii="Times New Roman" w:hAnsi="Times New Roman" w:cs="Times New Roman"/>
              <w:sz w:val="20"/>
              <w:szCs w:val="20"/>
            </w:rPr>
            <w:t xml:space="preserve">Phiên bản: </w:t>
          </w:r>
          <w:r>
            <w:rPr>
              <w:rFonts w:ascii="Times New Roman" w:hAnsi="Times New Roman" w:cs="Times New Roman"/>
              <w:sz w:val="20"/>
              <w:szCs w:val="20"/>
            </w:rPr>
            <w:t>V.0</w:t>
          </w:r>
          <w:r w:rsidR="00DF64C3">
            <w:rPr>
              <w:rFonts w:ascii="Times New Roman" w:hAnsi="Times New Roman" w:cs="Times New Roman"/>
              <w:sz w:val="20"/>
              <w:szCs w:val="20"/>
            </w:rPr>
            <w:t>4</w:t>
          </w:r>
        </w:p>
      </w:tc>
    </w:tr>
  </w:tbl>
  <w:p w14:paraId="04187812" w14:textId="77777777" w:rsidR="008153F5" w:rsidRDefault="008153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Look w:val="04A0" w:firstRow="1" w:lastRow="0" w:firstColumn="1" w:lastColumn="0" w:noHBand="0" w:noVBand="1"/>
    </w:tblPr>
    <w:tblGrid>
      <w:gridCol w:w="1605"/>
      <w:gridCol w:w="6329"/>
      <w:gridCol w:w="2261"/>
    </w:tblGrid>
    <w:tr w:rsidR="008153F5" w:rsidRPr="00EE4570" w14:paraId="760DA802" w14:textId="77777777" w:rsidTr="00D42DE1">
      <w:trPr>
        <w:trHeight w:val="794"/>
      </w:trPr>
      <w:tc>
        <w:tcPr>
          <w:tcW w:w="787" w:type="pct"/>
          <w:vAlign w:val="center"/>
        </w:tcPr>
        <w:p w14:paraId="7D91A922" w14:textId="77777777" w:rsidR="008153F5" w:rsidRPr="00EE4570" w:rsidRDefault="008153F5" w:rsidP="00677B05">
          <w:pPr>
            <w:pStyle w:val="Header"/>
            <w:jc w:val="center"/>
            <w:rPr>
              <w:rFonts w:ascii="Times New Roman" w:hAnsi="Times New Roman" w:cs="Times New Roman"/>
              <w:sz w:val="20"/>
              <w:szCs w:val="20"/>
            </w:rPr>
          </w:pPr>
          <w:r w:rsidRPr="00A31353">
            <w:rPr>
              <w:rFonts w:ascii="Times New Roman" w:hAnsi="Times New Roman" w:cs="Times New Roman"/>
              <w:noProof/>
              <w:sz w:val="20"/>
              <w:szCs w:val="20"/>
            </w:rPr>
            <w:drawing>
              <wp:inline distT="0" distB="0" distL="0" distR="0" wp14:anchorId="04535421" wp14:editId="0BCF1E74">
                <wp:extent cx="882000" cy="457200"/>
                <wp:effectExtent l="0" t="0" r="0" b="0"/>
                <wp:docPr id="3" name="Picture 3" descr="X:\2. VAN BAN NOI BO\1. VAN BAN CHUNG\3. Bo nhan dien thuong hieu MIK GROUP\1. Hien hanh\V.03\2017.09.28 - Logo va bo nhan dien thuong hieu MIK Group - V.03\2017.09.28 - Logo MIK Group (V.03) - logo doc nguyen mau duong 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2. VAN BAN NOI BO\1. VAN BAN CHUNG\3. Bo nhan dien thuong hieu MIK GROUP\1. Hien hanh\V.03\2017.09.28 - Logo va bo nhan dien thuong hieu MIK Group - V.03\2017.09.28 - Logo MIK Group (V.03) - logo doc nguyen mau duong b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000" cy="457200"/>
                        </a:xfrm>
                        <a:prstGeom prst="rect">
                          <a:avLst/>
                        </a:prstGeom>
                        <a:noFill/>
                        <a:ln>
                          <a:noFill/>
                        </a:ln>
                      </pic:spPr>
                    </pic:pic>
                  </a:graphicData>
                </a:graphic>
              </wp:inline>
            </w:drawing>
          </w:r>
        </w:p>
      </w:tc>
      <w:tc>
        <w:tcPr>
          <w:tcW w:w="3103" w:type="pct"/>
          <w:vAlign w:val="center"/>
        </w:tcPr>
        <w:p w14:paraId="58127144" w14:textId="77777777" w:rsidR="008153F5" w:rsidRPr="00EE4570" w:rsidRDefault="008153F5" w:rsidP="00677B05">
          <w:pPr>
            <w:jc w:val="center"/>
            <w:rPr>
              <w:rFonts w:ascii="Times New Roman" w:hAnsi="Times New Roman" w:cs="Times New Roman"/>
              <w:b/>
              <w:color w:val="000000" w:themeColor="text1"/>
              <w:sz w:val="20"/>
              <w:szCs w:val="20"/>
            </w:rPr>
          </w:pPr>
          <w:r>
            <w:rPr>
              <w:rFonts w:ascii="Times New Roman" w:hAnsi="Times New Roman" w:cs="Times New Roman"/>
              <w:b/>
              <w:sz w:val="20"/>
              <w:szCs w:val="20"/>
            </w:rPr>
            <w:t>QUY TRÌNH BAN HÀNH VĂN BẢN</w:t>
          </w:r>
          <w:r w:rsidRPr="00EE4570">
            <w:rPr>
              <w:rFonts w:ascii="Times New Roman" w:hAnsi="Times New Roman" w:cs="Times New Roman"/>
              <w:b/>
              <w:color w:val="000000" w:themeColor="text1"/>
              <w:sz w:val="20"/>
              <w:szCs w:val="20"/>
            </w:rPr>
            <w:t xml:space="preserve"> </w:t>
          </w:r>
        </w:p>
      </w:tc>
      <w:tc>
        <w:tcPr>
          <w:tcW w:w="1109" w:type="pct"/>
          <w:vAlign w:val="center"/>
        </w:tcPr>
        <w:p w14:paraId="488FD10C" w14:textId="77777777" w:rsidR="008153F5" w:rsidRPr="00EE4570" w:rsidRDefault="008153F5" w:rsidP="00651CFB">
          <w:pPr>
            <w:pStyle w:val="Header"/>
            <w:rPr>
              <w:rFonts w:ascii="Times New Roman" w:hAnsi="Times New Roman" w:cs="Times New Roman"/>
              <w:sz w:val="20"/>
              <w:szCs w:val="20"/>
            </w:rPr>
          </w:pPr>
          <w:r w:rsidRPr="00EE4570">
            <w:rPr>
              <w:rFonts w:ascii="Times New Roman" w:hAnsi="Times New Roman" w:cs="Times New Roman"/>
              <w:sz w:val="20"/>
              <w:szCs w:val="20"/>
            </w:rPr>
            <w:t xml:space="preserve">Mã hiệu: </w:t>
          </w:r>
          <w:r>
            <w:rPr>
              <w:rFonts w:ascii="Times New Roman" w:hAnsi="Times New Roman" w:cs="Times New Roman"/>
              <w:sz w:val="20"/>
              <w:szCs w:val="20"/>
            </w:rPr>
            <w:t>MIK.VH-QT03</w:t>
          </w:r>
        </w:p>
        <w:p w14:paraId="70E4012A" w14:textId="6B843043" w:rsidR="008153F5" w:rsidRPr="00EE4570" w:rsidRDefault="008153F5" w:rsidP="00677B05">
          <w:pPr>
            <w:pStyle w:val="Header"/>
            <w:rPr>
              <w:rFonts w:ascii="Times New Roman" w:hAnsi="Times New Roman" w:cs="Times New Roman"/>
              <w:sz w:val="20"/>
              <w:szCs w:val="20"/>
            </w:rPr>
          </w:pPr>
          <w:r w:rsidRPr="00EE4570">
            <w:rPr>
              <w:rFonts w:ascii="Times New Roman" w:hAnsi="Times New Roman" w:cs="Times New Roman"/>
              <w:sz w:val="20"/>
              <w:szCs w:val="20"/>
            </w:rPr>
            <w:t xml:space="preserve">Phiên bản: </w:t>
          </w:r>
          <w:r>
            <w:rPr>
              <w:rFonts w:ascii="Times New Roman" w:hAnsi="Times New Roman" w:cs="Times New Roman"/>
              <w:sz w:val="20"/>
              <w:szCs w:val="20"/>
            </w:rPr>
            <w:t>V.0</w:t>
          </w:r>
          <w:r w:rsidR="00DF64C3">
            <w:rPr>
              <w:rFonts w:ascii="Times New Roman" w:hAnsi="Times New Roman" w:cs="Times New Roman"/>
              <w:sz w:val="20"/>
              <w:szCs w:val="20"/>
            </w:rPr>
            <w:t>4</w:t>
          </w:r>
        </w:p>
      </w:tc>
    </w:tr>
  </w:tbl>
  <w:p w14:paraId="04F34965" w14:textId="77777777" w:rsidR="008153F5" w:rsidRDefault="00815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998"/>
    <w:multiLevelType w:val="multilevel"/>
    <w:tmpl w:val="75A25F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F0134"/>
    <w:multiLevelType w:val="multilevel"/>
    <w:tmpl w:val="9474D570"/>
    <w:lvl w:ilvl="0">
      <w:start w:val="1"/>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imes New Roman" w:hint="default"/>
        <w:b w:val="0"/>
        <w:i w:val="0"/>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059547D6"/>
    <w:multiLevelType w:val="multilevel"/>
    <w:tmpl w:val="0409001D"/>
    <w:styleLink w:val="formquytrnhMIK"/>
    <w:lvl w:ilvl="0">
      <w:start w:val="1"/>
      <w:numFmt w:val="upperRoman"/>
      <w:lvlText w:val="%1)"/>
      <w:lvlJc w:val="left"/>
      <w:pPr>
        <w:ind w:left="360" w:hanging="360"/>
      </w:pPr>
      <w:rPr>
        <w:rFonts w:ascii="Arial" w:hAnsi="Arial"/>
        <w:sz w:val="22"/>
      </w:rPr>
    </w:lvl>
    <w:lvl w:ilvl="1">
      <w:start w:val="1"/>
      <w:numFmt w:val="decimal"/>
      <w:lvlText w:val="%2)"/>
      <w:lvlJc w:val="left"/>
      <w:pPr>
        <w:ind w:left="720" w:hanging="360"/>
      </w:pPr>
      <w:rPr>
        <w:rFonts w:ascii="Arial" w:hAnsi="Arial"/>
        <w:sz w:val="22"/>
      </w:rPr>
    </w:lvl>
    <w:lvl w:ilvl="2">
      <w:start w:val="1"/>
      <w:numFmt w:val="lowerLetter"/>
      <w:lvlText w:val="%3)"/>
      <w:lvlJc w:val="left"/>
      <w:pPr>
        <w:ind w:left="1080" w:hanging="360"/>
      </w:pPr>
      <w:rPr>
        <w:rFonts w:ascii="Arial" w:hAnsi="Arial"/>
        <w:sz w:val="22"/>
      </w:rPr>
    </w:lvl>
    <w:lvl w:ilvl="3">
      <w:start w:val="1"/>
      <w:numFmt w:val="lowerRoman"/>
      <w:lvlText w:val="(%4)"/>
      <w:lvlJc w:val="left"/>
      <w:pPr>
        <w:ind w:left="1440" w:hanging="360"/>
      </w:pPr>
      <w:rPr>
        <w:rFonts w:ascii="Arial" w:hAnsi="Arial"/>
        <w:sz w:val="22"/>
      </w:rPr>
    </w:lvl>
    <w:lvl w:ilvl="4">
      <w:start w:val="1"/>
      <w:numFmt w:val="bullet"/>
      <w:lvlText w:val=""/>
      <w:lvlJc w:val="left"/>
      <w:pPr>
        <w:ind w:left="1800" w:hanging="360"/>
      </w:pPr>
      <w:rPr>
        <w:rFonts w:ascii="Symbol" w:hAnsi="Symbol" w:hint="default"/>
        <w:color w:val="auto"/>
        <w:sz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3259D3"/>
    <w:multiLevelType w:val="hybridMultilevel"/>
    <w:tmpl w:val="C66E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E1F74"/>
    <w:multiLevelType w:val="hybridMultilevel"/>
    <w:tmpl w:val="90E8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665CF"/>
    <w:multiLevelType w:val="multilevel"/>
    <w:tmpl w:val="B9A460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23644"/>
    <w:multiLevelType w:val="hybridMultilevel"/>
    <w:tmpl w:val="C336ABBA"/>
    <w:lvl w:ilvl="0" w:tplc="3FAC223C">
      <w:start w:val="1"/>
      <w:numFmt w:val="lowerLetter"/>
      <w:lvlText w:val="%1."/>
      <w:lvlJc w:val="left"/>
      <w:pPr>
        <w:ind w:left="664" w:hanging="360"/>
      </w:pPr>
      <w:rPr>
        <w:rFonts w:hint="default"/>
        <w:b w:val="0"/>
        <w:color w:val="000000" w:themeColor="text1"/>
      </w:rPr>
    </w:lvl>
    <w:lvl w:ilvl="1" w:tplc="04090019" w:tentative="1">
      <w:start w:val="1"/>
      <w:numFmt w:val="lowerLetter"/>
      <w:lvlText w:val="%2."/>
      <w:lvlJc w:val="left"/>
      <w:pPr>
        <w:ind w:left="1384" w:hanging="360"/>
      </w:pPr>
    </w:lvl>
    <w:lvl w:ilvl="2" w:tplc="0409001B" w:tentative="1">
      <w:start w:val="1"/>
      <w:numFmt w:val="lowerRoman"/>
      <w:lvlText w:val="%3."/>
      <w:lvlJc w:val="right"/>
      <w:pPr>
        <w:ind w:left="2104" w:hanging="180"/>
      </w:pPr>
    </w:lvl>
    <w:lvl w:ilvl="3" w:tplc="0409000F" w:tentative="1">
      <w:start w:val="1"/>
      <w:numFmt w:val="decimal"/>
      <w:lvlText w:val="%4."/>
      <w:lvlJc w:val="left"/>
      <w:pPr>
        <w:ind w:left="2824" w:hanging="360"/>
      </w:pPr>
    </w:lvl>
    <w:lvl w:ilvl="4" w:tplc="04090019" w:tentative="1">
      <w:start w:val="1"/>
      <w:numFmt w:val="lowerLetter"/>
      <w:lvlText w:val="%5."/>
      <w:lvlJc w:val="left"/>
      <w:pPr>
        <w:ind w:left="3544" w:hanging="360"/>
      </w:pPr>
    </w:lvl>
    <w:lvl w:ilvl="5" w:tplc="0409001B" w:tentative="1">
      <w:start w:val="1"/>
      <w:numFmt w:val="lowerRoman"/>
      <w:lvlText w:val="%6."/>
      <w:lvlJc w:val="right"/>
      <w:pPr>
        <w:ind w:left="4264" w:hanging="180"/>
      </w:pPr>
    </w:lvl>
    <w:lvl w:ilvl="6" w:tplc="0409000F" w:tentative="1">
      <w:start w:val="1"/>
      <w:numFmt w:val="decimal"/>
      <w:lvlText w:val="%7."/>
      <w:lvlJc w:val="left"/>
      <w:pPr>
        <w:ind w:left="4984" w:hanging="360"/>
      </w:pPr>
    </w:lvl>
    <w:lvl w:ilvl="7" w:tplc="04090019" w:tentative="1">
      <w:start w:val="1"/>
      <w:numFmt w:val="lowerLetter"/>
      <w:lvlText w:val="%8."/>
      <w:lvlJc w:val="left"/>
      <w:pPr>
        <w:ind w:left="5704" w:hanging="360"/>
      </w:pPr>
    </w:lvl>
    <w:lvl w:ilvl="8" w:tplc="0409001B" w:tentative="1">
      <w:start w:val="1"/>
      <w:numFmt w:val="lowerRoman"/>
      <w:lvlText w:val="%9."/>
      <w:lvlJc w:val="right"/>
      <w:pPr>
        <w:ind w:left="6424" w:hanging="180"/>
      </w:pPr>
    </w:lvl>
  </w:abstractNum>
  <w:abstractNum w:abstractNumId="7" w15:restartNumberingAfterBreak="0">
    <w:nsid w:val="0DAB03C5"/>
    <w:multiLevelType w:val="hybridMultilevel"/>
    <w:tmpl w:val="490833E2"/>
    <w:lvl w:ilvl="0" w:tplc="5EAA06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92147"/>
    <w:multiLevelType w:val="hybridMultilevel"/>
    <w:tmpl w:val="D69A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49A3"/>
    <w:multiLevelType w:val="multilevel"/>
    <w:tmpl w:val="589026EC"/>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0" w15:restartNumberingAfterBreak="0">
    <w:nsid w:val="23D43116"/>
    <w:multiLevelType w:val="multilevel"/>
    <w:tmpl w:val="0CC07FF8"/>
    <w:lvl w:ilvl="0">
      <w:start w:val="1"/>
      <w:numFmt w:val="decimal"/>
      <w:lvlText w:val="%1."/>
      <w:lvlJc w:val="left"/>
      <w:pPr>
        <w:ind w:left="720" w:hanging="360"/>
      </w:pPr>
      <w:rPr>
        <w:rFonts w:ascii="Times New Roman" w:hAnsi="Times New Roman" w:cs="Times New Roman" w:hint="default"/>
        <w:b/>
        <w:i w:val="0"/>
        <w:color w:val="auto"/>
        <w:sz w:val="22"/>
      </w:rPr>
    </w:lvl>
    <w:lvl w:ilvl="1">
      <w:start w:val="1"/>
      <w:numFmt w:val="decimal"/>
      <w:isLgl/>
      <w:lvlText w:val="%1.%2."/>
      <w:lvlJc w:val="left"/>
      <w:pPr>
        <w:ind w:left="927" w:hanging="360"/>
      </w:pPr>
      <w:rPr>
        <w:rFonts w:hint="default"/>
        <w:b/>
        <w:i w:val="0"/>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E62654"/>
    <w:multiLevelType w:val="hybridMultilevel"/>
    <w:tmpl w:val="0160103A"/>
    <w:lvl w:ilvl="0" w:tplc="CCC67D30">
      <w:start w:val="1"/>
      <w:numFmt w:val="lowerRoman"/>
      <w:lvlText w:val="(%1)"/>
      <w:lvlJc w:val="left"/>
      <w:pPr>
        <w:ind w:left="252" w:hanging="360"/>
      </w:pPr>
      <w:rPr>
        <w:rFonts w:ascii="Times New Roman" w:eastAsiaTheme="minorHAnsi" w:hAnsi="Times New Roman" w:cs="Times New Roman"/>
      </w:rPr>
    </w:lvl>
    <w:lvl w:ilvl="1" w:tplc="04090019">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2" w15:restartNumberingAfterBreak="0">
    <w:nsid w:val="2BE948B7"/>
    <w:multiLevelType w:val="multilevel"/>
    <w:tmpl w:val="A54495B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i/>
        <w:color w:val="000000" w:themeColor="text1"/>
      </w:rPr>
    </w:lvl>
    <w:lvl w:ilvl="2">
      <w:start w:val="1"/>
      <w:numFmt w:val="decimal"/>
      <w:isLgl/>
      <w:lvlText w:val="%1.%2.%3."/>
      <w:lvlJc w:val="left"/>
      <w:pPr>
        <w:ind w:left="1080" w:hanging="720"/>
      </w:pPr>
      <w:rPr>
        <w:rFonts w:hint="default"/>
        <w:b w:val="0"/>
        <w:color w:val="000000" w:themeColor="text1"/>
      </w:rPr>
    </w:lvl>
    <w:lvl w:ilvl="3">
      <w:start w:val="1"/>
      <w:numFmt w:val="decimal"/>
      <w:isLgl/>
      <w:lvlText w:val="%1.%2.%3.%4."/>
      <w:lvlJc w:val="left"/>
      <w:pPr>
        <w:ind w:left="1080" w:hanging="720"/>
      </w:pPr>
      <w:rPr>
        <w:rFonts w:hint="default"/>
        <w:b w:val="0"/>
        <w:color w:val="000000" w:themeColor="text1"/>
      </w:rPr>
    </w:lvl>
    <w:lvl w:ilvl="4">
      <w:start w:val="1"/>
      <w:numFmt w:val="decimal"/>
      <w:isLgl/>
      <w:lvlText w:val="%1.%2.%3.%4.%5."/>
      <w:lvlJc w:val="left"/>
      <w:pPr>
        <w:ind w:left="1440" w:hanging="1080"/>
      </w:pPr>
      <w:rPr>
        <w:rFonts w:hint="default"/>
        <w:b w:val="0"/>
        <w:color w:val="000000" w:themeColor="text1"/>
      </w:rPr>
    </w:lvl>
    <w:lvl w:ilvl="5">
      <w:start w:val="1"/>
      <w:numFmt w:val="decimal"/>
      <w:isLgl/>
      <w:lvlText w:val="%1.%2.%3.%4.%5.%6."/>
      <w:lvlJc w:val="left"/>
      <w:pPr>
        <w:ind w:left="1440" w:hanging="1080"/>
      </w:pPr>
      <w:rPr>
        <w:rFonts w:hint="default"/>
        <w:b w:val="0"/>
        <w:color w:val="000000" w:themeColor="text1"/>
      </w:rPr>
    </w:lvl>
    <w:lvl w:ilvl="6">
      <w:start w:val="1"/>
      <w:numFmt w:val="decimal"/>
      <w:isLgl/>
      <w:lvlText w:val="%1.%2.%3.%4.%5.%6.%7."/>
      <w:lvlJc w:val="left"/>
      <w:pPr>
        <w:ind w:left="1800" w:hanging="1440"/>
      </w:pPr>
      <w:rPr>
        <w:rFonts w:hint="default"/>
        <w:b w:val="0"/>
        <w:color w:val="000000" w:themeColor="text1"/>
      </w:rPr>
    </w:lvl>
    <w:lvl w:ilvl="7">
      <w:start w:val="1"/>
      <w:numFmt w:val="decimal"/>
      <w:isLgl/>
      <w:lvlText w:val="%1.%2.%3.%4.%5.%6.%7.%8."/>
      <w:lvlJc w:val="left"/>
      <w:pPr>
        <w:ind w:left="1800" w:hanging="1440"/>
      </w:pPr>
      <w:rPr>
        <w:rFonts w:hint="default"/>
        <w:b w:val="0"/>
        <w:color w:val="000000" w:themeColor="text1"/>
      </w:rPr>
    </w:lvl>
    <w:lvl w:ilvl="8">
      <w:start w:val="1"/>
      <w:numFmt w:val="decimal"/>
      <w:isLgl/>
      <w:lvlText w:val="%1.%2.%3.%4.%5.%6.%7.%8.%9."/>
      <w:lvlJc w:val="left"/>
      <w:pPr>
        <w:ind w:left="2160" w:hanging="1800"/>
      </w:pPr>
      <w:rPr>
        <w:rFonts w:hint="default"/>
        <w:b w:val="0"/>
        <w:color w:val="000000" w:themeColor="text1"/>
      </w:rPr>
    </w:lvl>
  </w:abstractNum>
  <w:abstractNum w:abstractNumId="13" w15:restartNumberingAfterBreak="0">
    <w:nsid w:val="2CEC1579"/>
    <w:multiLevelType w:val="hybridMultilevel"/>
    <w:tmpl w:val="B964B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91296"/>
    <w:multiLevelType w:val="hybridMultilevel"/>
    <w:tmpl w:val="90D26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B47CDC"/>
    <w:multiLevelType w:val="hybridMultilevel"/>
    <w:tmpl w:val="3EEAE2B0"/>
    <w:lvl w:ilvl="0" w:tplc="96FE31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FDF419E"/>
    <w:multiLevelType w:val="hybridMultilevel"/>
    <w:tmpl w:val="90E8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70370"/>
    <w:multiLevelType w:val="multilevel"/>
    <w:tmpl w:val="FDE607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251188"/>
    <w:multiLevelType w:val="hybridMultilevel"/>
    <w:tmpl w:val="A4E09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80CD9"/>
    <w:multiLevelType w:val="multilevel"/>
    <w:tmpl w:val="657CAE76"/>
    <w:lvl w:ilvl="0">
      <w:start w:val="1"/>
      <w:numFmt w:val="decimal"/>
      <w:lvlText w:val="%1."/>
      <w:lvlJc w:val="left"/>
      <w:pPr>
        <w:ind w:left="927" w:hanging="360"/>
      </w:pPr>
      <w:rPr>
        <w:rFonts w:hint="default"/>
        <w:b w:val="0"/>
        <w:bCs/>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355371AC"/>
    <w:multiLevelType w:val="multilevel"/>
    <w:tmpl w:val="4A80825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DB62E2"/>
    <w:multiLevelType w:val="hybridMultilevel"/>
    <w:tmpl w:val="0C268402"/>
    <w:lvl w:ilvl="0" w:tplc="4B043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9053D"/>
    <w:multiLevelType w:val="multilevel"/>
    <w:tmpl w:val="3F1A2E3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BE2554D"/>
    <w:multiLevelType w:val="hybridMultilevel"/>
    <w:tmpl w:val="40C05864"/>
    <w:lvl w:ilvl="0" w:tplc="55B21B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3616B"/>
    <w:multiLevelType w:val="hybridMultilevel"/>
    <w:tmpl w:val="34749B8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4003CD1"/>
    <w:multiLevelType w:val="hybridMultilevel"/>
    <w:tmpl w:val="4BEE599C"/>
    <w:lvl w:ilvl="0" w:tplc="F23C7D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42B2B07"/>
    <w:multiLevelType w:val="hybridMultilevel"/>
    <w:tmpl w:val="A3CE88BA"/>
    <w:lvl w:ilvl="0" w:tplc="B686B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8037D"/>
    <w:multiLevelType w:val="hybridMultilevel"/>
    <w:tmpl w:val="0FEA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BC575F"/>
    <w:multiLevelType w:val="hybridMultilevel"/>
    <w:tmpl w:val="A25AEE84"/>
    <w:lvl w:ilvl="0" w:tplc="7730CEBC">
      <w:start w:val="1"/>
      <w:numFmt w:val="bullet"/>
      <w:lvlText w:val="-"/>
      <w:lvlJc w:val="left"/>
      <w:pPr>
        <w:ind w:left="720" w:hanging="360"/>
      </w:pPr>
      <w:rPr>
        <w:rFonts w:ascii="Times New Roman" w:eastAsiaTheme="minorHAnsi"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B54BBC"/>
    <w:multiLevelType w:val="multilevel"/>
    <w:tmpl w:val="D426581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b w:val="0"/>
        <w:color w:val="auto"/>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0" w15:restartNumberingAfterBreak="0">
    <w:nsid w:val="5D875997"/>
    <w:multiLevelType w:val="multilevel"/>
    <w:tmpl w:val="6D0026A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A36AA6"/>
    <w:multiLevelType w:val="hybridMultilevel"/>
    <w:tmpl w:val="81AE7DD8"/>
    <w:lvl w:ilvl="0" w:tplc="04090019">
      <w:start w:val="1"/>
      <w:numFmt w:val="lowerLetter"/>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32" w15:restartNumberingAfterBreak="0">
    <w:nsid w:val="60D505F0"/>
    <w:multiLevelType w:val="multilevel"/>
    <w:tmpl w:val="8BE8DFB8"/>
    <w:lvl w:ilvl="0">
      <w:start w:val="1"/>
      <w:numFmt w:val="lowerLetter"/>
      <w:lvlText w:val="%1."/>
      <w:lvlJc w:val="left"/>
      <w:pPr>
        <w:ind w:left="720" w:hanging="360"/>
      </w:pPr>
      <w:rPr>
        <w:rFonts w:hint="default"/>
        <w:b w:val="0"/>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2616A40"/>
    <w:multiLevelType w:val="hybridMultilevel"/>
    <w:tmpl w:val="51ACC098"/>
    <w:lvl w:ilvl="0" w:tplc="226E401C">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8DE6D0E"/>
    <w:multiLevelType w:val="hybridMultilevel"/>
    <w:tmpl w:val="532660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C1D5832"/>
    <w:multiLevelType w:val="hybridMultilevel"/>
    <w:tmpl w:val="19AE76CE"/>
    <w:lvl w:ilvl="0" w:tplc="083E77E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2B4E02"/>
    <w:multiLevelType w:val="hybridMultilevel"/>
    <w:tmpl w:val="61661008"/>
    <w:lvl w:ilvl="0" w:tplc="6944F1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D35CFF"/>
    <w:multiLevelType w:val="hybridMultilevel"/>
    <w:tmpl w:val="0672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83C11"/>
    <w:multiLevelType w:val="multilevel"/>
    <w:tmpl w:val="1F849278"/>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720"/>
      </w:pPr>
      <w:rPr>
        <w:rFonts w:hint="default"/>
        <w:color w:val="auto"/>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9" w15:restartNumberingAfterBreak="0">
    <w:nsid w:val="79E62C5D"/>
    <w:multiLevelType w:val="hybridMultilevel"/>
    <w:tmpl w:val="F5B8296E"/>
    <w:lvl w:ilvl="0" w:tplc="AEE89DD6">
      <w:start w:val="1"/>
      <w:numFmt w:val="lowerLetter"/>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30CB5"/>
    <w:multiLevelType w:val="hybridMultilevel"/>
    <w:tmpl w:val="6D8CF3B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35A51"/>
    <w:multiLevelType w:val="hybridMultilevel"/>
    <w:tmpl w:val="4B3A66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1"/>
  </w:num>
  <w:num w:numId="3">
    <w:abstractNumId w:val="1"/>
  </w:num>
  <w:num w:numId="4">
    <w:abstractNumId w:val="19"/>
  </w:num>
  <w:num w:numId="5">
    <w:abstractNumId w:val="26"/>
  </w:num>
  <w:num w:numId="6">
    <w:abstractNumId w:val="16"/>
  </w:num>
  <w:num w:numId="7">
    <w:abstractNumId w:val="29"/>
  </w:num>
  <w:num w:numId="8">
    <w:abstractNumId w:val="4"/>
  </w:num>
  <w:num w:numId="9">
    <w:abstractNumId w:val="24"/>
  </w:num>
  <w:num w:numId="10">
    <w:abstractNumId w:val="34"/>
  </w:num>
  <w:num w:numId="11">
    <w:abstractNumId w:val="33"/>
  </w:num>
  <w:num w:numId="12">
    <w:abstractNumId w:val="40"/>
  </w:num>
  <w:num w:numId="13">
    <w:abstractNumId w:val="38"/>
  </w:num>
  <w:num w:numId="14">
    <w:abstractNumId w:val="1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37"/>
  </w:num>
  <w:num w:numId="18">
    <w:abstractNumId w:val="39"/>
  </w:num>
  <w:num w:numId="19">
    <w:abstractNumId w:val="28"/>
  </w:num>
  <w:num w:numId="20">
    <w:abstractNumId w:val="8"/>
  </w:num>
  <w:num w:numId="21">
    <w:abstractNumId w:val="36"/>
  </w:num>
  <w:num w:numId="22">
    <w:abstractNumId w:val="35"/>
  </w:num>
  <w:num w:numId="23">
    <w:abstractNumId w:val="25"/>
  </w:num>
  <w:num w:numId="24">
    <w:abstractNumId w:val="18"/>
  </w:num>
  <w:num w:numId="25">
    <w:abstractNumId w:val="27"/>
  </w:num>
  <w:num w:numId="26">
    <w:abstractNumId w:val="12"/>
  </w:num>
  <w:num w:numId="27">
    <w:abstractNumId w:val="11"/>
  </w:num>
  <w:num w:numId="28">
    <w:abstractNumId w:val="20"/>
  </w:num>
  <w:num w:numId="29">
    <w:abstractNumId w:val="9"/>
  </w:num>
  <w:num w:numId="30">
    <w:abstractNumId w:val="30"/>
  </w:num>
  <w:num w:numId="31">
    <w:abstractNumId w:val="22"/>
  </w:num>
  <w:num w:numId="32">
    <w:abstractNumId w:val="5"/>
  </w:num>
  <w:num w:numId="33">
    <w:abstractNumId w:val="6"/>
  </w:num>
  <w:num w:numId="34">
    <w:abstractNumId w:val="3"/>
  </w:num>
  <w:num w:numId="35">
    <w:abstractNumId w:val="31"/>
  </w:num>
  <w:num w:numId="36">
    <w:abstractNumId w:val="32"/>
  </w:num>
  <w:num w:numId="37">
    <w:abstractNumId w:val="15"/>
  </w:num>
  <w:num w:numId="38">
    <w:abstractNumId w:val="7"/>
  </w:num>
  <w:num w:numId="39">
    <w:abstractNumId w:val="17"/>
  </w:num>
  <w:num w:numId="40">
    <w:abstractNumId w:val="23"/>
  </w:num>
  <w:num w:numId="41">
    <w:abstractNumId w:val="0"/>
  </w:num>
  <w:num w:numId="42">
    <w:abstractNumId w:val="41"/>
  </w:num>
  <w:num w:numId="43">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an Hai Trieu">
    <w15:presenceInfo w15:providerId="AD" w15:userId="S::phtrieu@mik.vn::77ad6a34-db78-4f10-aa46-3404c7b020ae"/>
  </w15:person>
  <w15:person w15:author="Vu Thi Thanh Huyen">
    <w15:presenceInfo w15:providerId="AD" w15:userId="S::vtthuyen@mik.vn::e3e709b1-2522-4bf6-879d-bc7061d0ea7b"/>
  </w15:person>
  <w15:person w15:author="Dam Thi Huyen">
    <w15:presenceInfo w15:providerId="AD" w15:userId="S::dthuyen@mik.vn::44d790b1-2e76-4755-887f-370e04f716ca"/>
  </w15:person>
  <w15:person w15:author="Nguyen Hung Cuong">
    <w15:presenceInfo w15:providerId="AD" w15:userId="S::nhcuong@mik.vn::7b886dbf-ed11-4e12-94f8-a1e57d83a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E7D"/>
    <w:rsid w:val="00003358"/>
    <w:rsid w:val="00011D56"/>
    <w:rsid w:val="00012CFB"/>
    <w:rsid w:val="00017FD3"/>
    <w:rsid w:val="000276F8"/>
    <w:rsid w:val="00027E0A"/>
    <w:rsid w:val="00032CC4"/>
    <w:rsid w:val="000430E2"/>
    <w:rsid w:val="00043661"/>
    <w:rsid w:val="00044314"/>
    <w:rsid w:val="00046010"/>
    <w:rsid w:val="000571BE"/>
    <w:rsid w:val="000652FA"/>
    <w:rsid w:val="0006591A"/>
    <w:rsid w:val="00066004"/>
    <w:rsid w:val="00066568"/>
    <w:rsid w:val="00066EDA"/>
    <w:rsid w:val="000756BE"/>
    <w:rsid w:val="00075EA2"/>
    <w:rsid w:val="000801FE"/>
    <w:rsid w:val="000823D1"/>
    <w:rsid w:val="000932B0"/>
    <w:rsid w:val="00095FD8"/>
    <w:rsid w:val="000970B3"/>
    <w:rsid w:val="000A52FC"/>
    <w:rsid w:val="000B1623"/>
    <w:rsid w:val="000B2426"/>
    <w:rsid w:val="000B4D30"/>
    <w:rsid w:val="000C4F0A"/>
    <w:rsid w:val="000C5EE0"/>
    <w:rsid w:val="000D2695"/>
    <w:rsid w:val="000E4D1C"/>
    <w:rsid w:val="00105E24"/>
    <w:rsid w:val="00106DA7"/>
    <w:rsid w:val="00107AE7"/>
    <w:rsid w:val="00111A25"/>
    <w:rsid w:val="00111B2F"/>
    <w:rsid w:val="001128F7"/>
    <w:rsid w:val="00116E7D"/>
    <w:rsid w:val="00123D3F"/>
    <w:rsid w:val="001268BE"/>
    <w:rsid w:val="00130AA1"/>
    <w:rsid w:val="00135B50"/>
    <w:rsid w:val="00136396"/>
    <w:rsid w:val="00141F50"/>
    <w:rsid w:val="00142BE9"/>
    <w:rsid w:val="001442CD"/>
    <w:rsid w:val="00152E25"/>
    <w:rsid w:val="001549A4"/>
    <w:rsid w:val="001674EF"/>
    <w:rsid w:val="00172D27"/>
    <w:rsid w:val="001769A2"/>
    <w:rsid w:val="001778C7"/>
    <w:rsid w:val="00177C14"/>
    <w:rsid w:val="001800A6"/>
    <w:rsid w:val="0018085A"/>
    <w:rsid w:val="001969A3"/>
    <w:rsid w:val="00197E6B"/>
    <w:rsid w:val="001B012D"/>
    <w:rsid w:val="001B4572"/>
    <w:rsid w:val="001B776B"/>
    <w:rsid w:val="001C1EF9"/>
    <w:rsid w:val="001C54E4"/>
    <w:rsid w:val="001C7889"/>
    <w:rsid w:val="001D6910"/>
    <w:rsid w:val="001D73BD"/>
    <w:rsid w:val="001E0A66"/>
    <w:rsid w:val="001E116C"/>
    <w:rsid w:val="001F5C9A"/>
    <w:rsid w:val="001F73EB"/>
    <w:rsid w:val="00201580"/>
    <w:rsid w:val="00202BAC"/>
    <w:rsid w:val="00204E7E"/>
    <w:rsid w:val="0021280A"/>
    <w:rsid w:val="0022567B"/>
    <w:rsid w:val="00225C51"/>
    <w:rsid w:val="002262B7"/>
    <w:rsid w:val="00232FA6"/>
    <w:rsid w:val="00233778"/>
    <w:rsid w:val="00233FEF"/>
    <w:rsid w:val="00240199"/>
    <w:rsid w:val="00243724"/>
    <w:rsid w:val="00246248"/>
    <w:rsid w:val="002468E4"/>
    <w:rsid w:val="0025364E"/>
    <w:rsid w:val="00262180"/>
    <w:rsid w:val="00262612"/>
    <w:rsid w:val="002748A2"/>
    <w:rsid w:val="0027557B"/>
    <w:rsid w:val="00284B63"/>
    <w:rsid w:val="00285522"/>
    <w:rsid w:val="00290219"/>
    <w:rsid w:val="0029466E"/>
    <w:rsid w:val="00297FEF"/>
    <w:rsid w:val="002A06E2"/>
    <w:rsid w:val="002A1B28"/>
    <w:rsid w:val="002A432C"/>
    <w:rsid w:val="002B0137"/>
    <w:rsid w:val="002B3ADC"/>
    <w:rsid w:val="002B6896"/>
    <w:rsid w:val="002C3E8F"/>
    <w:rsid w:val="002C5761"/>
    <w:rsid w:val="002C66B4"/>
    <w:rsid w:val="002E1450"/>
    <w:rsid w:val="002E5475"/>
    <w:rsid w:val="002E7DD2"/>
    <w:rsid w:val="002F3177"/>
    <w:rsid w:val="00301E42"/>
    <w:rsid w:val="00301EEC"/>
    <w:rsid w:val="0030349E"/>
    <w:rsid w:val="00303B28"/>
    <w:rsid w:val="0030409C"/>
    <w:rsid w:val="0030414D"/>
    <w:rsid w:val="003050D0"/>
    <w:rsid w:val="003165A8"/>
    <w:rsid w:val="00317CAD"/>
    <w:rsid w:val="00325A33"/>
    <w:rsid w:val="003306BC"/>
    <w:rsid w:val="00331FE9"/>
    <w:rsid w:val="00332143"/>
    <w:rsid w:val="00351BB8"/>
    <w:rsid w:val="00352055"/>
    <w:rsid w:val="00352188"/>
    <w:rsid w:val="00352CF9"/>
    <w:rsid w:val="00354759"/>
    <w:rsid w:val="003558BC"/>
    <w:rsid w:val="003800CA"/>
    <w:rsid w:val="0038376F"/>
    <w:rsid w:val="003858DE"/>
    <w:rsid w:val="00386C28"/>
    <w:rsid w:val="00391BEF"/>
    <w:rsid w:val="003947E0"/>
    <w:rsid w:val="003948BE"/>
    <w:rsid w:val="003A348C"/>
    <w:rsid w:val="003A487B"/>
    <w:rsid w:val="003A74D1"/>
    <w:rsid w:val="003B1117"/>
    <w:rsid w:val="003B61E5"/>
    <w:rsid w:val="003C319C"/>
    <w:rsid w:val="003C381F"/>
    <w:rsid w:val="003C45F8"/>
    <w:rsid w:val="003C6108"/>
    <w:rsid w:val="003D25A2"/>
    <w:rsid w:val="003D33DC"/>
    <w:rsid w:val="003D5381"/>
    <w:rsid w:val="003D7AF7"/>
    <w:rsid w:val="003E079C"/>
    <w:rsid w:val="003E2D9D"/>
    <w:rsid w:val="003E316F"/>
    <w:rsid w:val="003E43D5"/>
    <w:rsid w:val="003F4A0B"/>
    <w:rsid w:val="003F7BFD"/>
    <w:rsid w:val="00403E21"/>
    <w:rsid w:val="0040645C"/>
    <w:rsid w:val="00410FDE"/>
    <w:rsid w:val="00432BFB"/>
    <w:rsid w:val="00433E45"/>
    <w:rsid w:val="00437363"/>
    <w:rsid w:val="00442C11"/>
    <w:rsid w:val="00445B8E"/>
    <w:rsid w:val="00447EC7"/>
    <w:rsid w:val="004508A7"/>
    <w:rsid w:val="004521F2"/>
    <w:rsid w:val="00453F1C"/>
    <w:rsid w:val="00455C16"/>
    <w:rsid w:val="00460152"/>
    <w:rsid w:val="00460EC9"/>
    <w:rsid w:val="00462EED"/>
    <w:rsid w:val="00466B10"/>
    <w:rsid w:val="00471B08"/>
    <w:rsid w:val="00484CC8"/>
    <w:rsid w:val="004A337C"/>
    <w:rsid w:val="004A51E3"/>
    <w:rsid w:val="004A5C91"/>
    <w:rsid w:val="004A747A"/>
    <w:rsid w:val="004C224B"/>
    <w:rsid w:val="004C43AE"/>
    <w:rsid w:val="004D111F"/>
    <w:rsid w:val="004D5D06"/>
    <w:rsid w:val="004D77AD"/>
    <w:rsid w:val="004F1628"/>
    <w:rsid w:val="004F2ED6"/>
    <w:rsid w:val="004F6CB4"/>
    <w:rsid w:val="00503B85"/>
    <w:rsid w:val="0050711E"/>
    <w:rsid w:val="005071FC"/>
    <w:rsid w:val="005079A1"/>
    <w:rsid w:val="00507CFF"/>
    <w:rsid w:val="005118A5"/>
    <w:rsid w:val="00522545"/>
    <w:rsid w:val="005252DD"/>
    <w:rsid w:val="00534420"/>
    <w:rsid w:val="005357B3"/>
    <w:rsid w:val="00544903"/>
    <w:rsid w:val="00547CFB"/>
    <w:rsid w:val="0057437D"/>
    <w:rsid w:val="005804C5"/>
    <w:rsid w:val="005808E1"/>
    <w:rsid w:val="00582BAE"/>
    <w:rsid w:val="00597C7F"/>
    <w:rsid w:val="00597FEA"/>
    <w:rsid w:val="005A6838"/>
    <w:rsid w:val="005B1791"/>
    <w:rsid w:val="005B2DF4"/>
    <w:rsid w:val="005B59DB"/>
    <w:rsid w:val="005C7668"/>
    <w:rsid w:val="005C77CE"/>
    <w:rsid w:val="005D3A40"/>
    <w:rsid w:val="005D452A"/>
    <w:rsid w:val="005E15FB"/>
    <w:rsid w:val="005E35BE"/>
    <w:rsid w:val="005E4836"/>
    <w:rsid w:val="005E6017"/>
    <w:rsid w:val="005F187E"/>
    <w:rsid w:val="005F2D8E"/>
    <w:rsid w:val="006038C5"/>
    <w:rsid w:val="00605DA5"/>
    <w:rsid w:val="0060618A"/>
    <w:rsid w:val="00610287"/>
    <w:rsid w:val="00612089"/>
    <w:rsid w:val="0061493C"/>
    <w:rsid w:val="0062587D"/>
    <w:rsid w:val="0063170F"/>
    <w:rsid w:val="006323CB"/>
    <w:rsid w:val="00633495"/>
    <w:rsid w:val="006367BA"/>
    <w:rsid w:val="00636A7F"/>
    <w:rsid w:val="006401A3"/>
    <w:rsid w:val="0065118E"/>
    <w:rsid w:val="00651CFB"/>
    <w:rsid w:val="006522B0"/>
    <w:rsid w:val="006524B9"/>
    <w:rsid w:val="00653312"/>
    <w:rsid w:val="00655048"/>
    <w:rsid w:val="006563AC"/>
    <w:rsid w:val="00660E7C"/>
    <w:rsid w:val="00662CDF"/>
    <w:rsid w:val="0066356F"/>
    <w:rsid w:val="0067045D"/>
    <w:rsid w:val="00677B05"/>
    <w:rsid w:val="00684691"/>
    <w:rsid w:val="00687698"/>
    <w:rsid w:val="00687E47"/>
    <w:rsid w:val="00692E42"/>
    <w:rsid w:val="006937E2"/>
    <w:rsid w:val="006A432B"/>
    <w:rsid w:val="006A7528"/>
    <w:rsid w:val="006B0BCF"/>
    <w:rsid w:val="006B48D2"/>
    <w:rsid w:val="006C3428"/>
    <w:rsid w:val="006C50A6"/>
    <w:rsid w:val="006C69FE"/>
    <w:rsid w:val="006D1A45"/>
    <w:rsid w:val="006D6D9D"/>
    <w:rsid w:val="006F017C"/>
    <w:rsid w:val="006F60A7"/>
    <w:rsid w:val="0071233D"/>
    <w:rsid w:val="00713444"/>
    <w:rsid w:val="00716613"/>
    <w:rsid w:val="007249CF"/>
    <w:rsid w:val="007272E5"/>
    <w:rsid w:val="00727328"/>
    <w:rsid w:val="007332C6"/>
    <w:rsid w:val="0073654E"/>
    <w:rsid w:val="00741904"/>
    <w:rsid w:val="007448A9"/>
    <w:rsid w:val="00753249"/>
    <w:rsid w:val="00760165"/>
    <w:rsid w:val="007602DA"/>
    <w:rsid w:val="0076086A"/>
    <w:rsid w:val="0076428D"/>
    <w:rsid w:val="007772D4"/>
    <w:rsid w:val="00783FA8"/>
    <w:rsid w:val="00785D68"/>
    <w:rsid w:val="00786C3A"/>
    <w:rsid w:val="007B02B8"/>
    <w:rsid w:val="007B16E7"/>
    <w:rsid w:val="007B21EA"/>
    <w:rsid w:val="007B5541"/>
    <w:rsid w:val="007C6184"/>
    <w:rsid w:val="007D001C"/>
    <w:rsid w:val="007E3029"/>
    <w:rsid w:val="007F207F"/>
    <w:rsid w:val="007F58D3"/>
    <w:rsid w:val="00800D7B"/>
    <w:rsid w:val="00801014"/>
    <w:rsid w:val="008153F5"/>
    <w:rsid w:val="00820326"/>
    <w:rsid w:val="008212D7"/>
    <w:rsid w:val="00821587"/>
    <w:rsid w:val="00822F78"/>
    <w:rsid w:val="0082340A"/>
    <w:rsid w:val="008247D6"/>
    <w:rsid w:val="008306BE"/>
    <w:rsid w:val="00831DBB"/>
    <w:rsid w:val="00831E6E"/>
    <w:rsid w:val="00844366"/>
    <w:rsid w:val="00844F14"/>
    <w:rsid w:val="00850783"/>
    <w:rsid w:val="00853FBD"/>
    <w:rsid w:val="0085706E"/>
    <w:rsid w:val="00860345"/>
    <w:rsid w:val="008608AF"/>
    <w:rsid w:val="008625FD"/>
    <w:rsid w:val="0087077C"/>
    <w:rsid w:val="008975B7"/>
    <w:rsid w:val="008A39A5"/>
    <w:rsid w:val="008A42B1"/>
    <w:rsid w:val="008A5823"/>
    <w:rsid w:val="008A5C42"/>
    <w:rsid w:val="008A7787"/>
    <w:rsid w:val="008B095A"/>
    <w:rsid w:val="008B2224"/>
    <w:rsid w:val="008C6A7B"/>
    <w:rsid w:val="008D771F"/>
    <w:rsid w:val="008E6B0B"/>
    <w:rsid w:val="008E741E"/>
    <w:rsid w:val="008F3D93"/>
    <w:rsid w:val="008F410F"/>
    <w:rsid w:val="00900F1E"/>
    <w:rsid w:val="00905BAD"/>
    <w:rsid w:val="00912559"/>
    <w:rsid w:val="00913176"/>
    <w:rsid w:val="00914826"/>
    <w:rsid w:val="00925F85"/>
    <w:rsid w:val="00936C93"/>
    <w:rsid w:val="00936F79"/>
    <w:rsid w:val="00941B35"/>
    <w:rsid w:val="00946280"/>
    <w:rsid w:val="00953C04"/>
    <w:rsid w:val="0095614C"/>
    <w:rsid w:val="0096367B"/>
    <w:rsid w:val="00965B8F"/>
    <w:rsid w:val="0096612E"/>
    <w:rsid w:val="00970CA4"/>
    <w:rsid w:val="00972B1E"/>
    <w:rsid w:val="00977D23"/>
    <w:rsid w:val="00982DB7"/>
    <w:rsid w:val="0098406C"/>
    <w:rsid w:val="0098564F"/>
    <w:rsid w:val="00987F21"/>
    <w:rsid w:val="0099473F"/>
    <w:rsid w:val="0099558B"/>
    <w:rsid w:val="00995DC1"/>
    <w:rsid w:val="00996CA8"/>
    <w:rsid w:val="009A427C"/>
    <w:rsid w:val="009A45A2"/>
    <w:rsid w:val="009A544F"/>
    <w:rsid w:val="009B0307"/>
    <w:rsid w:val="009B451D"/>
    <w:rsid w:val="009B61A9"/>
    <w:rsid w:val="009B764A"/>
    <w:rsid w:val="009C0AAB"/>
    <w:rsid w:val="009C14D8"/>
    <w:rsid w:val="009C3981"/>
    <w:rsid w:val="009C3FCE"/>
    <w:rsid w:val="009C4760"/>
    <w:rsid w:val="009C49AB"/>
    <w:rsid w:val="009C54DC"/>
    <w:rsid w:val="009D407D"/>
    <w:rsid w:val="009D4BC1"/>
    <w:rsid w:val="009E117B"/>
    <w:rsid w:val="009F0FA9"/>
    <w:rsid w:val="009F2315"/>
    <w:rsid w:val="009F60EA"/>
    <w:rsid w:val="009F784D"/>
    <w:rsid w:val="00A020FF"/>
    <w:rsid w:val="00A02DC1"/>
    <w:rsid w:val="00A1267C"/>
    <w:rsid w:val="00A13706"/>
    <w:rsid w:val="00A20FCE"/>
    <w:rsid w:val="00A220C5"/>
    <w:rsid w:val="00A2654D"/>
    <w:rsid w:val="00A311D7"/>
    <w:rsid w:val="00A31353"/>
    <w:rsid w:val="00A314EE"/>
    <w:rsid w:val="00A3158D"/>
    <w:rsid w:val="00A316F4"/>
    <w:rsid w:val="00A327EF"/>
    <w:rsid w:val="00A40D75"/>
    <w:rsid w:val="00A46396"/>
    <w:rsid w:val="00A562A1"/>
    <w:rsid w:val="00A563EB"/>
    <w:rsid w:val="00A61F58"/>
    <w:rsid w:val="00A64323"/>
    <w:rsid w:val="00A655BE"/>
    <w:rsid w:val="00A677DE"/>
    <w:rsid w:val="00A702AF"/>
    <w:rsid w:val="00A70321"/>
    <w:rsid w:val="00A7317C"/>
    <w:rsid w:val="00A82821"/>
    <w:rsid w:val="00A9071F"/>
    <w:rsid w:val="00AA08F8"/>
    <w:rsid w:val="00AA3620"/>
    <w:rsid w:val="00AA4F5E"/>
    <w:rsid w:val="00AB096D"/>
    <w:rsid w:val="00AB09A7"/>
    <w:rsid w:val="00AB2CA7"/>
    <w:rsid w:val="00AB2FCD"/>
    <w:rsid w:val="00AB4A3C"/>
    <w:rsid w:val="00AB6594"/>
    <w:rsid w:val="00AB7525"/>
    <w:rsid w:val="00AC24D3"/>
    <w:rsid w:val="00AD0245"/>
    <w:rsid w:val="00AD0B7E"/>
    <w:rsid w:val="00AD0B9C"/>
    <w:rsid w:val="00AD2CFD"/>
    <w:rsid w:val="00AD3A32"/>
    <w:rsid w:val="00AD79AE"/>
    <w:rsid w:val="00AE24FC"/>
    <w:rsid w:val="00AE3671"/>
    <w:rsid w:val="00AE7D5D"/>
    <w:rsid w:val="00AF388E"/>
    <w:rsid w:val="00AF71F3"/>
    <w:rsid w:val="00B01507"/>
    <w:rsid w:val="00B05236"/>
    <w:rsid w:val="00B143DF"/>
    <w:rsid w:val="00B21D76"/>
    <w:rsid w:val="00B242AB"/>
    <w:rsid w:val="00B24AFD"/>
    <w:rsid w:val="00B36577"/>
    <w:rsid w:val="00B44566"/>
    <w:rsid w:val="00B50B87"/>
    <w:rsid w:val="00B525D1"/>
    <w:rsid w:val="00B54974"/>
    <w:rsid w:val="00B550CD"/>
    <w:rsid w:val="00B56130"/>
    <w:rsid w:val="00B568B3"/>
    <w:rsid w:val="00B71D2C"/>
    <w:rsid w:val="00B923F7"/>
    <w:rsid w:val="00BA5F55"/>
    <w:rsid w:val="00BB0959"/>
    <w:rsid w:val="00BC2931"/>
    <w:rsid w:val="00BC2AFC"/>
    <w:rsid w:val="00BC3099"/>
    <w:rsid w:val="00BD49AD"/>
    <w:rsid w:val="00BE27D7"/>
    <w:rsid w:val="00BE71B7"/>
    <w:rsid w:val="00BF2159"/>
    <w:rsid w:val="00BF22CF"/>
    <w:rsid w:val="00BF4A7E"/>
    <w:rsid w:val="00BF64B5"/>
    <w:rsid w:val="00C01700"/>
    <w:rsid w:val="00C01DC1"/>
    <w:rsid w:val="00C05582"/>
    <w:rsid w:val="00C105BE"/>
    <w:rsid w:val="00C1262C"/>
    <w:rsid w:val="00C22851"/>
    <w:rsid w:val="00C22A54"/>
    <w:rsid w:val="00C246F0"/>
    <w:rsid w:val="00C32F36"/>
    <w:rsid w:val="00C34D3F"/>
    <w:rsid w:val="00C42ABC"/>
    <w:rsid w:val="00C50327"/>
    <w:rsid w:val="00C55B2C"/>
    <w:rsid w:val="00C55BA1"/>
    <w:rsid w:val="00C70CEC"/>
    <w:rsid w:val="00C714B3"/>
    <w:rsid w:val="00C720DD"/>
    <w:rsid w:val="00C73A23"/>
    <w:rsid w:val="00C8457F"/>
    <w:rsid w:val="00C85E39"/>
    <w:rsid w:val="00C90C84"/>
    <w:rsid w:val="00C94B40"/>
    <w:rsid w:val="00CB16A4"/>
    <w:rsid w:val="00CB2AF2"/>
    <w:rsid w:val="00CB3202"/>
    <w:rsid w:val="00CB3B9A"/>
    <w:rsid w:val="00CB56C4"/>
    <w:rsid w:val="00CD584E"/>
    <w:rsid w:val="00CE131C"/>
    <w:rsid w:val="00CE7BA2"/>
    <w:rsid w:val="00CF1963"/>
    <w:rsid w:val="00D065EB"/>
    <w:rsid w:val="00D07314"/>
    <w:rsid w:val="00D10A48"/>
    <w:rsid w:val="00D13D48"/>
    <w:rsid w:val="00D16EFE"/>
    <w:rsid w:val="00D20162"/>
    <w:rsid w:val="00D224CD"/>
    <w:rsid w:val="00D226A2"/>
    <w:rsid w:val="00D23C66"/>
    <w:rsid w:val="00D268AD"/>
    <w:rsid w:val="00D269F0"/>
    <w:rsid w:val="00D2743A"/>
    <w:rsid w:val="00D33AAF"/>
    <w:rsid w:val="00D34880"/>
    <w:rsid w:val="00D368CB"/>
    <w:rsid w:val="00D37AEB"/>
    <w:rsid w:val="00D42206"/>
    <w:rsid w:val="00D423DD"/>
    <w:rsid w:val="00D42DE1"/>
    <w:rsid w:val="00D546EA"/>
    <w:rsid w:val="00D6528F"/>
    <w:rsid w:val="00D65341"/>
    <w:rsid w:val="00D65444"/>
    <w:rsid w:val="00D65E0D"/>
    <w:rsid w:val="00D67281"/>
    <w:rsid w:val="00D67713"/>
    <w:rsid w:val="00D72168"/>
    <w:rsid w:val="00D74E9E"/>
    <w:rsid w:val="00D76A7A"/>
    <w:rsid w:val="00D828F2"/>
    <w:rsid w:val="00D82B50"/>
    <w:rsid w:val="00D833EE"/>
    <w:rsid w:val="00D844C9"/>
    <w:rsid w:val="00D85FCE"/>
    <w:rsid w:val="00D873CA"/>
    <w:rsid w:val="00D87AE6"/>
    <w:rsid w:val="00D973F4"/>
    <w:rsid w:val="00DA266F"/>
    <w:rsid w:val="00DA523F"/>
    <w:rsid w:val="00DB2D39"/>
    <w:rsid w:val="00DB44C0"/>
    <w:rsid w:val="00DB56FC"/>
    <w:rsid w:val="00DC0784"/>
    <w:rsid w:val="00DC082E"/>
    <w:rsid w:val="00DC3FAC"/>
    <w:rsid w:val="00DC66F3"/>
    <w:rsid w:val="00DC797D"/>
    <w:rsid w:val="00DD4774"/>
    <w:rsid w:val="00DE1CEA"/>
    <w:rsid w:val="00DE5563"/>
    <w:rsid w:val="00DF274F"/>
    <w:rsid w:val="00DF64C3"/>
    <w:rsid w:val="00DF7308"/>
    <w:rsid w:val="00DF7A81"/>
    <w:rsid w:val="00E06957"/>
    <w:rsid w:val="00E12D62"/>
    <w:rsid w:val="00E20004"/>
    <w:rsid w:val="00E4418E"/>
    <w:rsid w:val="00E450AD"/>
    <w:rsid w:val="00E467C9"/>
    <w:rsid w:val="00E46C53"/>
    <w:rsid w:val="00E5493F"/>
    <w:rsid w:val="00E561B7"/>
    <w:rsid w:val="00E60567"/>
    <w:rsid w:val="00E618AD"/>
    <w:rsid w:val="00E62AE9"/>
    <w:rsid w:val="00E637AE"/>
    <w:rsid w:val="00E64AAC"/>
    <w:rsid w:val="00E7235D"/>
    <w:rsid w:val="00E7476A"/>
    <w:rsid w:val="00E82210"/>
    <w:rsid w:val="00E82F53"/>
    <w:rsid w:val="00E83269"/>
    <w:rsid w:val="00E85A8F"/>
    <w:rsid w:val="00E86CBA"/>
    <w:rsid w:val="00E92B89"/>
    <w:rsid w:val="00E933F0"/>
    <w:rsid w:val="00E93BEF"/>
    <w:rsid w:val="00EA0A90"/>
    <w:rsid w:val="00EB4EDD"/>
    <w:rsid w:val="00EB5DB5"/>
    <w:rsid w:val="00EC3FDD"/>
    <w:rsid w:val="00EC7F3F"/>
    <w:rsid w:val="00ED0346"/>
    <w:rsid w:val="00ED1DC0"/>
    <w:rsid w:val="00ED2128"/>
    <w:rsid w:val="00ED2799"/>
    <w:rsid w:val="00ED3F97"/>
    <w:rsid w:val="00ED449E"/>
    <w:rsid w:val="00ED6ABA"/>
    <w:rsid w:val="00ED7CBC"/>
    <w:rsid w:val="00EE1E0D"/>
    <w:rsid w:val="00EE2456"/>
    <w:rsid w:val="00EE26FC"/>
    <w:rsid w:val="00EE4570"/>
    <w:rsid w:val="00EE74FB"/>
    <w:rsid w:val="00EF3E35"/>
    <w:rsid w:val="00F00906"/>
    <w:rsid w:val="00F0406F"/>
    <w:rsid w:val="00F04220"/>
    <w:rsid w:val="00F05B1A"/>
    <w:rsid w:val="00F10824"/>
    <w:rsid w:val="00F20B9C"/>
    <w:rsid w:val="00F218AA"/>
    <w:rsid w:val="00F25A75"/>
    <w:rsid w:val="00F36538"/>
    <w:rsid w:val="00F40DAF"/>
    <w:rsid w:val="00F40EFA"/>
    <w:rsid w:val="00F439A6"/>
    <w:rsid w:val="00F47F56"/>
    <w:rsid w:val="00F543BF"/>
    <w:rsid w:val="00F54A0A"/>
    <w:rsid w:val="00F615D8"/>
    <w:rsid w:val="00F62EAF"/>
    <w:rsid w:val="00F725ED"/>
    <w:rsid w:val="00F7626A"/>
    <w:rsid w:val="00F81CBB"/>
    <w:rsid w:val="00F82750"/>
    <w:rsid w:val="00F84BDF"/>
    <w:rsid w:val="00F9515D"/>
    <w:rsid w:val="00F95DCD"/>
    <w:rsid w:val="00F97AB4"/>
    <w:rsid w:val="00FA19BD"/>
    <w:rsid w:val="00FB0D4F"/>
    <w:rsid w:val="00FB10C5"/>
    <w:rsid w:val="00FB26E6"/>
    <w:rsid w:val="00FB5ECF"/>
    <w:rsid w:val="00FB6D5A"/>
    <w:rsid w:val="00FB7A1D"/>
    <w:rsid w:val="00FD07A9"/>
    <w:rsid w:val="00FD2052"/>
    <w:rsid w:val="00FD770B"/>
    <w:rsid w:val="00FE3CD9"/>
    <w:rsid w:val="00FE42A8"/>
    <w:rsid w:val="00FE7D7E"/>
    <w:rsid w:val="00FF3520"/>
    <w:rsid w:val="00FF3697"/>
    <w:rsid w:val="00FF4FA5"/>
    <w:rsid w:val="00FF5F8F"/>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0BFD8"/>
  <w15:chartTrackingRefBased/>
  <w15:docId w15:val="{46E30595-72F0-45E8-A02C-E4D61DEB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quytrnhMIK">
    <w:name w:val="form quy trình MIK"/>
    <w:uiPriority w:val="99"/>
    <w:rsid w:val="001769A2"/>
    <w:pPr>
      <w:numPr>
        <w:numId w:val="1"/>
      </w:numPr>
    </w:pPr>
  </w:style>
  <w:style w:type="paragraph" w:styleId="Header">
    <w:name w:val="header"/>
    <w:basedOn w:val="Normal"/>
    <w:link w:val="HeaderChar"/>
    <w:uiPriority w:val="99"/>
    <w:unhideWhenUsed/>
    <w:rsid w:val="002C66B4"/>
    <w:pPr>
      <w:tabs>
        <w:tab w:val="center" w:pos="4680"/>
        <w:tab w:val="right" w:pos="9360"/>
      </w:tabs>
      <w:spacing w:after="0"/>
    </w:pPr>
  </w:style>
  <w:style w:type="character" w:customStyle="1" w:styleId="HeaderChar">
    <w:name w:val="Header Char"/>
    <w:basedOn w:val="DefaultParagraphFont"/>
    <w:link w:val="Header"/>
    <w:uiPriority w:val="99"/>
    <w:rsid w:val="002C66B4"/>
  </w:style>
  <w:style w:type="paragraph" w:styleId="Footer">
    <w:name w:val="footer"/>
    <w:basedOn w:val="Normal"/>
    <w:link w:val="FooterChar"/>
    <w:uiPriority w:val="99"/>
    <w:unhideWhenUsed/>
    <w:rsid w:val="002C66B4"/>
    <w:pPr>
      <w:tabs>
        <w:tab w:val="center" w:pos="4680"/>
        <w:tab w:val="right" w:pos="9360"/>
      </w:tabs>
      <w:spacing w:after="0"/>
    </w:pPr>
  </w:style>
  <w:style w:type="character" w:customStyle="1" w:styleId="FooterChar">
    <w:name w:val="Footer Char"/>
    <w:basedOn w:val="DefaultParagraphFont"/>
    <w:link w:val="Footer"/>
    <w:uiPriority w:val="99"/>
    <w:rsid w:val="002C66B4"/>
  </w:style>
  <w:style w:type="table" w:styleId="TableGrid">
    <w:name w:val="Table Grid"/>
    <w:basedOn w:val="TableNormal"/>
    <w:uiPriority w:val="59"/>
    <w:rsid w:val="002C66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55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5522"/>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5079A1"/>
    <w:pPr>
      <w:tabs>
        <w:tab w:val="left" w:pos="480"/>
        <w:tab w:val="left" w:pos="9810"/>
      </w:tabs>
      <w:spacing w:after="100" w:line="276" w:lineRule="auto"/>
    </w:pPr>
    <w:rPr>
      <w:rFonts w:asciiTheme="minorHAnsi" w:hAnsiTheme="minorHAnsi"/>
      <w:sz w:val="22"/>
    </w:rPr>
  </w:style>
  <w:style w:type="paragraph" w:styleId="TOC2">
    <w:name w:val="toc 2"/>
    <w:basedOn w:val="Normal"/>
    <w:next w:val="Normal"/>
    <w:autoRedefine/>
    <w:uiPriority w:val="39"/>
    <w:unhideWhenUsed/>
    <w:rsid w:val="005079A1"/>
    <w:pPr>
      <w:tabs>
        <w:tab w:val="left" w:pos="660"/>
        <w:tab w:val="right" w:leader="dot" w:pos="9912"/>
      </w:tabs>
      <w:spacing w:after="100" w:line="276" w:lineRule="auto"/>
      <w:ind w:left="450" w:hanging="450"/>
      <w:jc w:val="both"/>
    </w:pPr>
    <w:rPr>
      <w:rFonts w:asciiTheme="minorHAnsi" w:hAnsiTheme="minorHAnsi"/>
      <w:sz w:val="22"/>
    </w:rPr>
  </w:style>
  <w:style w:type="character" w:styleId="Hyperlink">
    <w:name w:val="Hyperlink"/>
    <w:basedOn w:val="DefaultParagraphFont"/>
    <w:uiPriority w:val="99"/>
    <w:unhideWhenUsed/>
    <w:rsid w:val="00285522"/>
    <w:rPr>
      <w:color w:val="0563C1" w:themeColor="hyperlink"/>
      <w:u w:val="single"/>
    </w:rPr>
  </w:style>
  <w:style w:type="paragraph" w:styleId="ListParagraph">
    <w:name w:val="List Paragraph"/>
    <w:basedOn w:val="Normal"/>
    <w:link w:val="ListParagraphChar"/>
    <w:uiPriority w:val="34"/>
    <w:qFormat/>
    <w:rsid w:val="002C3E8F"/>
    <w:pPr>
      <w:ind w:left="720"/>
      <w:contextualSpacing/>
    </w:pPr>
  </w:style>
  <w:style w:type="paragraph" w:styleId="TOC3">
    <w:name w:val="toc 3"/>
    <w:basedOn w:val="Normal"/>
    <w:next w:val="Normal"/>
    <w:autoRedefine/>
    <w:uiPriority w:val="39"/>
    <w:unhideWhenUsed/>
    <w:rsid w:val="003D5381"/>
    <w:pPr>
      <w:spacing w:after="100"/>
      <w:ind w:left="480"/>
    </w:pPr>
  </w:style>
  <w:style w:type="character" w:customStyle="1" w:styleId="Heading2Char">
    <w:name w:val="Heading 2 Char"/>
    <w:basedOn w:val="DefaultParagraphFont"/>
    <w:link w:val="Heading2"/>
    <w:uiPriority w:val="9"/>
    <w:rsid w:val="00471B0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3724"/>
    <w:pPr>
      <w:spacing w:after="0"/>
    </w:pPr>
    <w:rPr>
      <w:sz w:val="20"/>
      <w:szCs w:val="20"/>
    </w:rPr>
  </w:style>
  <w:style w:type="character" w:customStyle="1" w:styleId="FootnoteTextChar">
    <w:name w:val="Footnote Text Char"/>
    <w:basedOn w:val="DefaultParagraphFont"/>
    <w:link w:val="FootnoteText"/>
    <w:uiPriority w:val="99"/>
    <w:semiHidden/>
    <w:rsid w:val="00243724"/>
    <w:rPr>
      <w:sz w:val="20"/>
      <w:szCs w:val="20"/>
    </w:rPr>
  </w:style>
  <w:style w:type="character" w:styleId="FootnoteReference">
    <w:name w:val="footnote reference"/>
    <w:basedOn w:val="DefaultParagraphFont"/>
    <w:uiPriority w:val="99"/>
    <w:semiHidden/>
    <w:unhideWhenUsed/>
    <w:rsid w:val="00243724"/>
    <w:rPr>
      <w:vertAlign w:val="superscript"/>
    </w:rPr>
  </w:style>
  <w:style w:type="character" w:styleId="CommentReference">
    <w:name w:val="annotation reference"/>
    <w:basedOn w:val="DefaultParagraphFont"/>
    <w:uiPriority w:val="99"/>
    <w:semiHidden/>
    <w:unhideWhenUsed/>
    <w:rsid w:val="00941B35"/>
    <w:rPr>
      <w:sz w:val="16"/>
      <w:szCs w:val="16"/>
    </w:rPr>
  </w:style>
  <w:style w:type="paragraph" w:styleId="CommentText">
    <w:name w:val="annotation text"/>
    <w:basedOn w:val="Normal"/>
    <w:link w:val="CommentTextChar"/>
    <w:uiPriority w:val="99"/>
    <w:unhideWhenUsed/>
    <w:rsid w:val="00941B35"/>
    <w:pPr>
      <w:pPrChange w:id="0" w:author="Phan Hai Trieu" w:date="2021-02-02T15:28:00Z">
        <w:pPr>
          <w:spacing w:after="120"/>
        </w:pPr>
      </w:pPrChange>
    </w:pPr>
    <w:rPr>
      <w:sz w:val="20"/>
      <w:szCs w:val="20"/>
      <w:rPrChange w:id="0" w:author="Phan Hai Trieu" w:date="2021-02-02T15:28:00Z">
        <w:rPr>
          <w:rFonts w:ascii="Arial" w:eastAsiaTheme="minorHAnsi" w:hAnsi="Arial" w:cstheme="minorBidi"/>
          <w:lang w:val="en-US" w:eastAsia="en-US" w:bidi="ar-SA"/>
        </w:rPr>
      </w:rPrChange>
    </w:rPr>
  </w:style>
  <w:style w:type="character" w:customStyle="1" w:styleId="CommentTextChar">
    <w:name w:val="Comment Text Char"/>
    <w:basedOn w:val="DefaultParagraphFont"/>
    <w:link w:val="CommentText"/>
    <w:uiPriority w:val="99"/>
    <w:rsid w:val="00941B35"/>
    <w:rPr>
      <w:sz w:val="20"/>
      <w:szCs w:val="20"/>
    </w:rPr>
  </w:style>
  <w:style w:type="paragraph" w:styleId="CommentSubject">
    <w:name w:val="annotation subject"/>
    <w:basedOn w:val="CommentText"/>
    <w:next w:val="CommentText"/>
    <w:link w:val="CommentSubjectChar"/>
    <w:uiPriority w:val="99"/>
    <w:semiHidden/>
    <w:unhideWhenUsed/>
    <w:rsid w:val="00941B35"/>
    <w:rPr>
      <w:b/>
      <w:bCs/>
    </w:rPr>
  </w:style>
  <w:style w:type="character" w:customStyle="1" w:styleId="CommentSubjectChar">
    <w:name w:val="Comment Subject Char"/>
    <w:basedOn w:val="CommentTextChar"/>
    <w:link w:val="CommentSubject"/>
    <w:uiPriority w:val="99"/>
    <w:semiHidden/>
    <w:rsid w:val="00941B35"/>
    <w:rPr>
      <w:b/>
      <w:bCs/>
      <w:sz w:val="20"/>
      <w:szCs w:val="20"/>
    </w:rPr>
  </w:style>
  <w:style w:type="paragraph" w:styleId="BalloonText">
    <w:name w:val="Balloon Text"/>
    <w:basedOn w:val="Normal"/>
    <w:link w:val="BalloonTextChar"/>
    <w:uiPriority w:val="99"/>
    <w:semiHidden/>
    <w:unhideWhenUsed/>
    <w:rsid w:val="00941B3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B35"/>
    <w:rPr>
      <w:rFonts w:ascii="Segoe UI" w:hAnsi="Segoe UI" w:cs="Segoe UI"/>
      <w:sz w:val="18"/>
      <w:szCs w:val="18"/>
    </w:rPr>
  </w:style>
  <w:style w:type="paragraph" w:styleId="NoSpacing">
    <w:name w:val="No Spacing"/>
    <w:uiPriority w:val="1"/>
    <w:qFormat/>
    <w:rsid w:val="0027557B"/>
    <w:pPr>
      <w:spacing w:after="0"/>
    </w:pPr>
  </w:style>
  <w:style w:type="character" w:customStyle="1" w:styleId="ListParagraphChar">
    <w:name w:val="List Paragraph Char"/>
    <w:link w:val="ListParagraph"/>
    <w:uiPriority w:val="34"/>
    <w:locked/>
    <w:rsid w:val="00BC2AFC"/>
  </w:style>
  <w:style w:type="paragraph" w:styleId="TOC4">
    <w:name w:val="toc 4"/>
    <w:basedOn w:val="Normal"/>
    <w:next w:val="Normal"/>
    <w:autoRedefine/>
    <w:uiPriority w:val="39"/>
    <w:unhideWhenUsed/>
    <w:rsid w:val="003D7AF7"/>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3D7AF7"/>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3D7AF7"/>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3D7AF7"/>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3D7AF7"/>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3D7AF7"/>
    <w:pPr>
      <w:spacing w:after="100" w:line="259" w:lineRule="auto"/>
      <w:ind w:left="1760"/>
    </w:pPr>
    <w:rPr>
      <w:rFonts w:asciiTheme="minorHAnsi" w:eastAsiaTheme="minorEastAsia" w:hAnsiTheme="minorHAnsi"/>
      <w:sz w:val="22"/>
    </w:rPr>
  </w:style>
  <w:style w:type="paragraph" w:styleId="Revision">
    <w:name w:val="Revision"/>
    <w:hidden/>
    <w:uiPriority w:val="99"/>
    <w:semiHidden/>
    <w:rsid w:val="00A327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22170">
      <w:bodyDiv w:val="1"/>
      <w:marLeft w:val="0"/>
      <w:marRight w:val="0"/>
      <w:marTop w:val="0"/>
      <w:marBottom w:val="0"/>
      <w:divBdr>
        <w:top w:val="none" w:sz="0" w:space="0" w:color="auto"/>
        <w:left w:val="none" w:sz="0" w:space="0" w:color="auto"/>
        <w:bottom w:val="none" w:sz="0" w:space="0" w:color="auto"/>
        <w:right w:val="none" w:sz="0" w:space="0" w:color="auto"/>
      </w:divBdr>
    </w:div>
    <w:div w:id="709958595">
      <w:bodyDiv w:val="1"/>
      <w:marLeft w:val="0"/>
      <w:marRight w:val="0"/>
      <w:marTop w:val="0"/>
      <w:marBottom w:val="0"/>
      <w:divBdr>
        <w:top w:val="none" w:sz="0" w:space="0" w:color="auto"/>
        <w:left w:val="none" w:sz="0" w:space="0" w:color="auto"/>
        <w:bottom w:val="none" w:sz="0" w:space="0" w:color="auto"/>
        <w:right w:val="none" w:sz="0" w:space="0" w:color="auto"/>
      </w:divBdr>
    </w:div>
    <w:div w:id="886575702">
      <w:bodyDiv w:val="1"/>
      <w:marLeft w:val="0"/>
      <w:marRight w:val="0"/>
      <w:marTop w:val="0"/>
      <w:marBottom w:val="0"/>
      <w:divBdr>
        <w:top w:val="none" w:sz="0" w:space="0" w:color="auto"/>
        <w:left w:val="none" w:sz="0" w:space="0" w:color="auto"/>
        <w:bottom w:val="none" w:sz="0" w:space="0" w:color="auto"/>
        <w:right w:val="none" w:sz="0" w:space="0" w:color="auto"/>
      </w:divBdr>
    </w:div>
    <w:div w:id="1450051087">
      <w:bodyDiv w:val="1"/>
      <w:marLeft w:val="0"/>
      <w:marRight w:val="0"/>
      <w:marTop w:val="0"/>
      <w:marBottom w:val="0"/>
      <w:divBdr>
        <w:top w:val="none" w:sz="0" w:space="0" w:color="auto"/>
        <w:left w:val="none" w:sz="0" w:space="0" w:color="auto"/>
        <w:bottom w:val="none" w:sz="0" w:space="0" w:color="auto"/>
        <w:right w:val="none" w:sz="0" w:space="0" w:color="auto"/>
      </w:divBdr>
    </w:div>
    <w:div w:id="1570923060">
      <w:bodyDiv w:val="1"/>
      <w:marLeft w:val="0"/>
      <w:marRight w:val="0"/>
      <w:marTop w:val="0"/>
      <w:marBottom w:val="0"/>
      <w:divBdr>
        <w:top w:val="none" w:sz="0" w:space="0" w:color="auto"/>
        <w:left w:val="none" w:sz="0" w:space="0" w:color="auto"/>
        <w:bottom w:val="none" w:sz="0" w:space="0" w:color="auto"/>
        <w:right w:val="none" w:sz="0" w:space="0" w:color="auto"/>
      </w:divBdr>
    </w:div>
    <w:div w:id="1659924046">
      <w:bodyDiv w:val="1"/>
      <w:marLeft w:val="0"/>
      <w:marRight w:val="0"/>
      <w:marTop w:val="0"/>
      <w:marBottom w:val="0"/>
      <w:divBdr>
        <w:top w:val="none" w:sz="0" w:space="0" w:color="auto"/>
        <w:left w:val="none" w:sz="0" w:space="0" w:color="auto"/>
        <w:bottom w:val="none" w:sz="0" w:space="0" w:color="auto"/>
        <w:right w:val="none" w:sz="0" w:space="0" w:color="auto"/>
      </w:divBdr>
    </w:div>
    <w:div w:id="1911496222">
      <w:bodyDiv w:val="1"/>
      <w:marLeft w:val="0"/>
      <w:marRight w:val="0"/>
      <w:marTop w:val="0"/>
      <w:marBottom w:val="0"/>
      <w:divBdr>
        <w:top w:val="none" w:sz="0" w:space="0" w:color="auto"/>
        <w:left w:val="none" w:sz="0" w:space="0" w:color="auto"/>
        <w:bottom w:val="none" w:sz="0" w:space="0" w:color="auto"/>
        <w:right w:val="none" w:sz="0" w:space="0" w:color="auto"/>
      </w:divBdr>
    </w:div>
    <w:div w:id="2112317593">
      <w:bodyDiv w:val="1"/>
      <w:marLeft w:val="0"/>
      <w:marRight w:val="0"/>
      <w:marTop w:val="0"/>
      <w:marBottom w:val="0"/>
      <w:divBdr>
        <w:top w:val="none" w:sz="0" w:space="0" w:color="auto"/>
        <w:left w:val="none" w:sz="0" w:space="0" w:color="auto"/>
        <w:bottom w:val="none" w:sz="0" w:space="0" w:color="auto"/>
        <w:right w:val="none" w:sz="0" w:space="0" w:color="auto"/>
      </w:divBdr>
    </w:div>
    <w:div w:id="21387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package" Target="embeddings/Microsoft_Visio_Drawing.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2F60B75A5473478AAEF79F0CD6022C" ma:contentTypeVersion="0" ma:contentTypeDescription="Create a new document." ma:contentTypeScope="" ma:versionID="88219260817fd97a9a947b965d8d1404">
  <xsd:schema xmlns:xsd="http://www.w3.org/2001/XMLSchema" xmlns:xs="http://www.w3.org/2001/XMLSchema" xmlns:p="http://schemas.microsoft.com/office/2006/metadata/properties" targetNamespace="http://schemas.microsoft.com/office/2006/metadata/properties" ma:root="true" ma:fieldsID="31167d49d479d601c05b62718a43b4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C3C1F-1C4F-4E50-A010-14ACA5C22FD4}">
  <ds:schemaRefs>
    <ds:schemaRef ds:uri="http://schemas.microsoft.com/sharepoint/v3/contenttype/forms"/>
  </ds:schemaRefs>
</ds:datastoreItem>
</file>

<file path=customXml/itemProps2.xml><?xml version="1.0" encoding="utf-8"?>
<ds:datastoreItem xmlns:ds="http://schemas.openxmlformats.org/officeDocument/2006/customXml" ds:itemID="{330331DB-29C9-43B2-889E-C9CAC6F1F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55E61C0-4415-45B4-B92D-16F0F3D4FF98}">
  <ds:schemaRefs>
    <ds:schemaRef ds:uri="http://schemas.openxmlformats.org/officeDocument/2006/bibliography"/>
  </ds:schemaRefs>
</ds:datastoreItem>
</file>

<file path=customXml/itemProps4.xml><?xml version="1.0" encoding="utf-8"?>
<ds:datastoreItem xmlns:ds="http://schemas.openxmlformats.org/officeDocument/2006/customXml" ds:itemID="{C89A1A8A-30CC-4395-9E96-AF4519C2FD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Huyen</dc:creator>
  <cp:keywords/>
  <dc:description/>
  <cp:lastModifiedBy>Phan Hai Trieu</cp:lastModifiedBy>
  <cp:revision>8</cp:revision>
  <cp:lastPrinted>2021-01-27T08:36:00Z</cp:lastPrinted>
  <dcterms:created xsi:type="dcterms:W3CDTF">2021-02-01T10:58:00Z</dcterms:created>
  <dcterms:modified xsi:type="dcterms:W3CDTF">2021-02-04T08:19:00Z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0x0101007B2F60B75A5473478AAEF79F0CD6022C</vt:lpwstr>
  </property>
</Properties>
</file>